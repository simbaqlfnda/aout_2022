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AED" w14:textId="28CB5B84" w:rsidR="001F0844" w:rsidRPr="00872268" w:rsidRDefault="00872268" w:rsidP="00EB49F4">
      <w:pPr>
        <w:spacing w:after="0" w:line="240" w:lineRule="auto"/>
        <w:rPr>
          <w:b/>
          <w:lang w:val="fr-BE"/>
        </w:rPr>
      </w:pPr>
      <w:r w:rsidRPr="00872268">
        <w:rPr>
          <w:b/>
          <w:lang w:val="fr-BE"/>
        </w:rPr>
        <w:t xml:space="preserve">Questionnaire </w:t>
      </w:r>
      <w:r w:rsidR="00724681">
        <w:rPr>
          <w:b/>
          <w:lang w:val="fr-BE"/>
        </w:rPr>
        <w:t>d’examen</w:t>
      </w:r>
    </w:p>
    <w:p w14:paraId="6EDDF84D" w14:textId="77777777" w:rsidR="00872268" w:rsidRDefault="00872268" w:rsidP="00EB49F4">
      <w:pPr>
        <w:spacing w:after="0" w:line="240" w:lineRule="auto"/>
        <w:rPr>
          <w:lang w:val="fr-BE"/>
        </w:rPr>
      </w:pPr>
    </w:p>
    <w:tbl>
      <w:tblPr>
        <w:tblW w:w="5000" w:type="pct"/>
        <w:tblBorders>
          <w:top w:val="single" w:sz="4" w:space="0" w:color="BFBFBF"/>
          <w:left w:val="single" w:sz="4" w:space="0" w:color="BFBFBF"/>
          <w:bottom w:val="single" w:sz="4" w:space="0" w:color="BFBFBF"/>
          <w:right w:val="single" w:sz="4" w:space="0" w:color="BFBFBF"/>
        </w:tblBorders>
        <w:tblCellMar>
          <w:top w:w="57" w:type="dxa"/>
          <w:left w:w="57" w:type="dxa"/>
          <w:bottom w:w="57" w:type="dxa"/>
          <w:right w:w="57" w:type="dxa"/>
        </w:tblCellMar>
        <w:tblLook w:val="04A0" w:firstRow="1" w:lastRow="0" w:firstColumn="1" w:lastColumn="0" w:noHBand="0" w:noVBand="1"/>
      </w:tblPr>
      <w:tblGrid>
        <w:gridCol w:w="2689"/>
        <w:gridCol w:w="7767"/>
      </w:tblGrid>
      <w:tr w:rsidR="00EC38DB" w:rsidRPr="009912CD" w14:paraId="6D92A377" w14:textId="77777777" w:rsidTr="00867FD1">
        <w:trPr>
          <w:trHeight w:val="57"/>
        </w:trPr>
        <w:tc>
          <w:tcPr>
            <w:tcW w:w="5000" w:type="pct"/>
            <w:gridSpan w:val="2"/>
            <w:shd w:val="clear" w:color="auto" w:fill="auto"/>
          </w:tcPr>
          <w:p w14:paraId="16C3B8BB" w14:textId="117EFB75" w:rsidR="00EC38DB" w:rsidRPr="005301F8" w:rsidRDefault="00EC38DB" w:rsidP="00EB49F4">
            <w:pPr>
              <w:spacing w:after="0" w:line="240" w:lineRule="auto"/>
              <w:jc w:val="center"/>
              <w:rPr>
                <w:u w:val="single"/>
              </w:rPr>
            </w:pPr>
            <w:proofErr w:type="spellStart"/>
            <w:r>
              <w:rPr>
                <w:u w:val="single"/>
              </w:rPr>
              <w:t>Evaluation</w:t>
            </w:r>
            <w:proofErr w:type="spellEnd"/>
            <w:r w:rsidRPr="00783C4B">
              <w:rPr>
                <w:u w:val="single"/>
              </w:rPr>
              <w:t xml:space="preserve"> </w:t>
            </w:r>
            <w:r w:rsidR="00417CD3">
              <w:rPr>
                <w:u w:val="single"/>
              </w:rPr>
              <w:t xml:space="preserve">de </w:t>
            </w:r>
            <w:r w:rsidR="00547F88">
              <w:rPr>
                <w:u w:val="single"/>
              </w:rPr>
              <w:t>Javascript</w:t>
            </w:r>
            <w:r w:rsidR="002F1FE6">
              <w:rPr>
                <w:u w:val="single"/>
              </w:rPr>
              <w:t> : avancé</w:t>
            </w:r>
            <w:r w:rsidR="00547F88">
              <w:rPr>
                <w:u w:val="single"/>
              </w:rPr>
              <w:t xml:space="preserve"> </w:t>
            </w:r>
            <w:r w:rsidR="00867FD1">
              <w:rPr>
                <w:u w:val="single"/>
              </w:rPr>
              <w:t>(Vinci</w:t>
            </w:r>
            <w:r w:rsidR="00526605">
              <w:rPr>
                <w:u w:val="single"/>
              </w:rPr>
              <w:t>)</w:t>
            </w:r>
          </w:p>
        </w:tc>
      </w:tr>
      <w:tr w:rsidR="00C254AB" w:rsidRPr="001A5BB9" w14:paraId="25342EE3" w14:textId="77777777" w:rsidTr="00867FD1">
        <w:trPr>
          <w:trHeight w:val="57"/>
        </w:trPr>
        <w:tc>
          <w:tcPr>
            <w:tcW w:w="1286" w:type="pct"/>
            <w:shd w:val="clear" w:color="auto" w:fill="auto"/>
          </w:tcPr>
          <w:p w14:paraId="0526A27E" w14:textId="5F1EC7C9" w:rsidR="00C254AB" w:rsidRPr="00783C4B" w:rsidRDefault="00C254AB" w:rsidP="00EB49F4">
            <w:pPr>
              <w:spacing w:after="0" w:line="240" w:lineRule="auto"/>
            </w:pPr>
            <w:r w:rsidRPr="00783C4B">
              <w:t>Titulaire(s)</w:t>
            </w:r>
            <w:r>
              <w:t> :</w:t>
            </w:r>
            <w:r w:rsidRPr="00783C4B">
              <w:t> </w:t>
            </w:r>
          </w:p>
        </w:tc>
        <w:tc>
          <w:tcPr>
            <w:tcW w:w="3714" w:type="pct"/>
            <w:shd w:val="clear" w:color="auto" w:fill="auto"/>
          </w:tcPr>
          <w:p w14:paraId="2B5CE118" w14:textId="2906F916" w:rsidR="00C254AB" w:rsidRPr="00417CD3" w:rsidRDefault="00C254AB" w:rsidP="00EB49F4">
            <w:pPr>
              <w:spacing w:after="0" w:line="240" w:lineRule="auto"/>
              <w:jc w:val="both"/>
            </w:pPr>
            <w:r w:rsidRPr="00417CD3">
              <w:t>Rapha</w:t>
            </w:r>
            <w:r w:rsidR="00500CF7" w:rsidRPr="00417CD3">
              <w:t>ë</w:t>
            </w:r>
            <w:r w:rsidRPr="00417CD3">
              <w:t>l Baroni</w:t>
            </w:r>
            <w:r w:rsidR="00417CD3">
              <w:t xml:space="preserve">, Sébastien </w:t>
            </w:r>
            <w:proofErr w:type="spellStart"/>
            <w:r w:rsidR="00417CD3">
              <w:t>Strebelle</w:t>
            </w:r>
            <w:proofErr w:type="spellEnd"/>
          </w:p>
        </w:tc>
      </w:tr>
      <w:tr w:rsidR="00C254AB" w:rsidRPr="009912CD" w14:paraId="16EE9C55" w14:textId="77777777" w:rsidTr="00867FD1">
        <w:trPr>
          <w:trHeight w:val="57"/>
        </w:trPr>
        <w:tc>
          <w:tcPr>
            <w:tcW w:w="1286" w:type="pct"/>
            <w:shd w:val="clear" w:color="auto" w:fill="auto"/>
          </w:tcPr>
          <w:p w14:paraId="7B5923DD" w14:textId="4683A516" w:rsidR="00C254AB" w:rsidRPr="00783C4B" w:rsidRDefault="00C254AB" w:rsidP="00EB49F4">
            <w:pPr>
              <w:spacing w:after="0" w:line="240" w:lineRule="auto"/>
            </w:pPr>
            <w:r w:rsidRPr="00783C4B">
              <w:t>Année(s) d’études</w:t>
            </w:r>
            <w:r>
              <w:t> :</w:t>
            </w:r>
          </w:p>
        </w:tc>
        <w:tc>
          <w:tcPr>
            <w:tcW w:w="3714" w:type="pct"/>
            <w:shd w:val="clear" w:color="auto" w:fill="auto"/>
          </w:tcPr>
          <w:p w14:paraId="25C1CD52" w14:textId="1FD0139C" w:rsidR="00C254AB" w:rsidRPr="00783C4B" w:rsidRDefault="00C254AB" w:rsidP="00EB49F4">
            <w:pPr>
              <w:spacing w:after="0" w:line="240" w:lineRule="auto"/>
            </w:pPr>
            <w:r w:rsidRPr="00783C4B">
              <w:t xml:space="preserve">Bloc </w:t>
            </w:r>
            <w:r w:rsidR="00417CD3">
              <w:t>2</w:t>
            </w:r>
          </w:p>
        </w:tc>
      </w:tr>
      <w:tr w:rsidR="00C254AB" w:rsidRPr="009912CD" w14:paraId="081E266F" w14:textId="77777777" w:rsidTr="00867FD1">
        <w:trPr>
          <w:trHeight w:val="57"/>
        </w:trPr>
        <w:tc>
          <w:tcPr>
            <w:tcW w:w="1286" w:type="pct"/>
            <w:shd w:val="clear" w:color="auto" w:fill="auto"/>
          </w:tcPr>
          <w:p w14:paraId="4AB5D1EF" w14:textId="3A29AA55" w:rsidR="00C254AB" w:rsidRPr="00783C4B" w:rsidRDefault="00C254AB" w:rsidP="00EB49F4">
            <w:pPr>
              <w:spacing w:after="0" w:line="240" w:lineRule="auto"/>
            </w:pPr>
            <w:r w:rsidRPr="00783C4B">
              <w:t>Durée</w:t>
            </w:r>
            <w:r w:rsidR="00D77B14">
              <w:t xml:space="preserve"> </w:t>
            </w:r>
            <w:r w:rsidR="00EC38DB">
              <w:t>:</w:t>
            </w:r>
            <w:r w:rsidRPr="00783C4B">
              <w:t> </w:t>
            </w:r>
          </w:p>
        </w:tc>
        <w:tc>
          <w:tcPr>
            <w:tcW w:w="3714" w:type="pct"/>
            <w:shd w:val="clear" w:color="auto" w:fill="auto"/>
          </w:tcPr>
          <w:p w14:paraId="786D8BE2" w14:textId="4D7732CA" w:rsidR="00741CC9" w:rsidRDefault="00417CD3" w:rsidP="00EB49F4">
            <w:pPr>
              <w:spacing w:after="0" w:line="240" w:lineRule="auto"/>
            </w:pPr>
            <w:r w:rsidRPr="00B127D7">
              <w:t>3h</w:t>
            </w:r>
            <w:r w:rsidR="007054E5" w:rsidRPr="00B127D7">
              <w:t xml:space="preserve"> de 1</w:t>
            </w:r>
            <w:r w:rsidR="00B127D7" w:rsidRPr="00B127D7">
              <w:t>4</w:t>
            </w:r>
            <w:r w:rsidR="007054E5" w:rsidRPr="00B127D7">
              <w:t>h</w:t>
            </w:r>
            <w:r w:rsidR="00B127D7" w:rsidRPr="00B127D7">
              <w:t>0</w:t>
            </w:r>
            <w:r w:rsidR="007054E5" w:rsidRPr="00B127D7">
              <w:t>0 à 1</w:t>
            </w:r>
            <w:r w:rsidR="00B127D7" w:rsidRPr="00B127D7">
              <w:t>7</w:t>
            </w:r>
            <w:r w:rsidR="007054E5" w:rsidRPr="00B127D7">
              <w:t>h</w:t>
            </w:r>
            <w:r w:rsidR="00B127D7" w:rsidRPr="00B127D7">
              <w:t>0</w:t>
            </w:r>
            <w:r w:rsidR="007054E5" w:rsidRPr="00B127D7">
              <w:t>0</w:t>
            </w:r>
            <w:r w:rsidR="00DC4189">
              <w:t> </w:t>
            </w:r>
          </w:p>
          <w:p w14:paraId="3C4397AA" w14:textId="13AB8B81" w:rsidR="00C254AB" w:rsidRPr="00783C4B" w:rsidRDefault="00741CC9" w:rsidP="00EB49F4">
            <w:pPr>
              <w:spacing w:after="0" w:line="240" w:lineRule="auto"/>
            </w:pPr>
            <w:r>
              <w:t>P</w:t>
            </w:r>
            <w:r w:rsidR="00DC4189">
              <w:t xml:space="preserve">as de sortie </w:t>
            </w:r>
            <w:r w:rsidR="00233DCD">
              <w:t xml:space="preserve">ni soumission </w:t>
            </w:r>
            <w:r w:rsidR="00B52720">
              <w:t>durant</w:t>
            </w:r>
            <w:r w:rsidR="007C21EC">
              <w:t xml:space="preserve"> les 60 </w:t>
            </w:r>
            <w:r w:rsidR="00B52720">
              <w:t>premières minutes</w:t>
            </w:r>
          </w:p>
        </w:tc>
      </w:tr>
      <w:tr w:rsidR="00C254AB" w:rsidRPr="009912CD" w14:paraId="303ABCEC" w14:textId="77777777" w:rsidTr="00867FD1">
        <w:trPr>
          <w:trHeight w:val="57"/>
        </w:trPr>
        <w:tc>
          <w:tcPr>
            <w:tcW w:w="1286" w:type="pct"/>
            <w:shd w:val="clear" w:color="auto" w:fill="auto"/>
          </w:tcPr>
          <w:p w14:paraId="5AFA52AF" w14:textId="2C6B235A" w:rsidR="00C254AB" w:rsidRPr="00783C4B" w:rsidRDefault="00C254AB" w:rsidP="00EB49F4">
            <w:pPr>
              <w:spacing w:after="0" w:line="240" w:lineRule="auto"/>
            </w:pPr>
            <w:r w:rsidRPr="00783C4B">
              <w:t>Modalités</w:t>
            </w:r>
            <w:r w:rsidR="00EC38DB">
              <w:t> :</w:t>
            </w:r>
          </w:p>
        </w:tc>
        <w:tc>
          <w:tcPr>
            <w:tcW w:w="3714" w:type="pct"/>
            <w:shd w:val="clear" w:color="auto" w:fill="auto"/>
          </w:tcPr>
          <w:p w14:paraId="5042DD90" w14:textId="5AD68754" w:rsidR="00C254AB" w:rsidRPr="00783C4B" w:rsidRDefault="003B1EEF" w:rsidP="00EB49F4">
            <w:pPr>
              <w:spacing w:after="0" w:line="240" w:lineRule="auto"/>
            </w:pPr>
            <w:r>
              <w:rPr>
                <w:lang w:val="fr-BE"/>
              </w:rPr>
              <w:t>A</w:t>
            </w:r>
            <w:r w:rsidR="00C254AB" w:rsidRPr="008A3EE2">
              <w:rPr>
                <w:lang w:val="fr-BE"/>
              </w:rPr>
              <w:t xml:space="preserve">ccès à </w:t>
            </w:r>
            <w:r w:rsidR="00C254AB">
              <w:rPr>
                <w:lang w:val="fr-BE"/>
              </w:rPr>
              <w:t>i</w:t>
            </w:r>
            <w:r w:rsidR="00C254AB" w:rsidRPr="008A3EE2">
              <w:rPr>
                <w:lang w:val="fr-BE"/>
              </w:rPr>
              <w:t>nternet</w:t>
            </w:r>
            <w:r>
              <w:rPr>
                <w:lang w:val="fr-BE"/>
              </w:rPr>
              <w:t xml:space="preserve"> &amp; </w:t>
            </w:r>
            <w:r w:rsidR="00C254AB" w:rsidRPr="008A3EE2">
              <w:rPr>
                <w:lang w:val="fr-BE"/>
              </w:rPr>
              <w:t>aux supports de cours</w:t>
            </w:r>
          </w:p>
        </w:tc>
      </w:tr>
    </w:tbl>
    <w:p w14:paraId="5E974B78" w14:textId="26CCEC60" w:rsidR="001A4D1E" w:rsidRDefault="001A4D1E" w:rsidP="00EB49F4">
      <w:pPr>
        <w:spacing w:after="0" w:line="240" w:lineRule="auto"/>
        <w:rPr>
          <w:lang w:val="fr-BE"/>
        </w:rPr>
      </w:pPr>
    </w:p>
    <w:p w14:paraId="6F104ABB" w14:textId="776644D6" w:rsidR="00913695" w:rsidRDefault="00F13DE4" w:rsidP="00EB49F4">
      <w:pPr>
        <w:pStyle w:val="Heading6"/>
        <w:spacing w:after="0" w:line="240" w:lineRule="auto"/>
      </w:pPr>
      <w:r>
        <w:t>Consignes</w:t>
      </w:r>
      <w:r w:rsidR="00F862DD">
        <w:t xml:space="preserve"> générales</w:t>
      </w:r>
    </w:p>
    <w:p w14:paraId="08D169D7" w14:textId="02C2D6AE" w:rsidR="001E6A03" w:rsidRDefault="001E6A03" w:rsidP="00EB49F4">
      <w:pPr>
        <w:spacing w:after="0" w:line="240" w:lineRule="auto"/>
        <w:jc w:val="both"/>
        <w:rPr>
          <w:lang w:val="fr-BE"/>
        </w:rPr>
      </w:pPr>
      <w:r w:rsidRPr="5EAE6225">
        <w:rPr>
          <w:lang w:val="fr-BE"/>
        </w:rPr>
        <w:t xml:space="preserve">Vous </w:t>
      </w:r>
      <w:r w:rsidR="00BF7D6D">
        <w:rPr>
          <w:lang w:val="fr-BE"/>
        </w:rPr>
        <w:t>avez trouvé</w:t>
      </w:r>
      <w:r w:rsidR="00A5155B">
        <w:rPr>
          <w:lang w:val="fr-BE"/>
        </w:rPr>
        <w:t xml:space="preserve"> sur </w:t>
      </w:r>
      <w:proofErr w:type="spellStart"/>
      <w:r w:rsidR="00A5155B">
        <w:rPr>
          <w:lang w:val="fr-BE"/>
        </w:rPr>
        <w:t>EvalMoodle</w:t>
      </w:r>
      <w:proofErr w:type="spellEnd"/>
      <w:r w:rsidR="00A5155B">
        <w:rPr>
          <w:lang w:val="fr-BE"/>
        </w:rPr>
        <w:t xml:space="preserve"> </w:t>
      </w:r>
      <w:r w:rsidRPr="5EAE6225">
        <w:rPr>
          <w:lang w:val="fr-BE"/>
        </w:rPr>
        <w:t xml:space="preserve">un fichier </w:t>
      </w:r>
      <w:r w:rsidRPr="5EAE6225">
        <w:rPr>
          <w:b/>
          <w:bCs/>
          <w:lang w:val="fr-BE"/>
        </w:rPr>
        <w:t>examen</w:t>
      </w:r>
      <w:r w:rsidR="00D13824">
        <w:rPr>
          <w:b/>
          <w:bCs/>
          <w:lang w:val="fr-BE"/>
        </w:rPr>
        <w:t>_js</w:t>
      </w:r>
      <w:r w:rsidRPr="5EAE6225">
        <w:rPr>
          <w:b/>
          <w:bCs/>
          <w:lang w:val="fr-BE"/>
        </w:rPr>
        <w:t>.zip</w:t>
      </w:r>
      <w:r w:rsidRPr="5EAE6225">
        <w:rPr>
          <w:lang w:val="fr-BE"/>
        </w:rPr>
        <w:t>.</w:t>
      </w:r>
    </w:p>
    <w:p w14:paraId="2B099D59" w14:textId="3B001947" w:rsidR="001E6A03" w:rsidRPr="00E71473" w:rsidRDefault="00491675" w:rsidP="00EB49F4">
      <w:pPr>
        <w:spacing w:after="0" w:line="240" w:lineRule="auto"/>
        <w:jc w:val="both"/>
        <w:rPr>
          <w:lang w:val="fr-BE"/>
        </w:rPr>
      </w:pPr>
      <w:r>
        <w:rPr>
          <w:lang w:val="fr-BE"/>
        </w:rPr>
        <w:t xml:space="preserve">Cette </w:t>
      </w:r>
      <w:r w:rsidR="001E6A03" w:rsidRPr="005C120D">
        <w:rPr>
          <w:lang w:val="fr-BE"/>
        </w:rPr>
        <w:t xml:space="preserve">archive contient </w:t>
      </w:r>
      <w:r w:rsidR="00E71473">
        <w:rPr>
          <w:lang w:val="fr-BE"/>
        </w:rPr>
        <w:t>un</w:t>
      </w:r>
      <w:r w:rsidR="004930B6" w:rsidRPr="00E71473">
        <w:rPr>
          <w:lang w:val="fr-BE"/>
        </w:rPr>
        <w:t xml:space="preserve"> </w:t>
      </w:r>
      <w:proofErr w:type="spellStart"/>
      <w:r w:rsidR="004930B6" w:rsidRPr="00E71473">
        <w:rPr>
          <w:lang w:val="fr-BE"/>
        </w:rPr>
        <w:t>boilerplate</w:t>
      </w:r>
      <w:proofErr w:type="spellEnd"/>
      <w:r w:rsidR="004930B6" w:rsidRPr="00E71473">
        <w:rPr>
          <w:lang w:val="fr-BE"/>
        </w:rPr>
        <w:t xml:space="preserve"> </w:t>
      </w:r>
      <w:r w:rsidR="006879DB" w:rsidRPr="00E71473">
        <w:rPr>
          <w:lang w:val="fr-BE"/>
        </w:rPr>
        <w:t xml:space="preserve">pour chaque question </w:t>
      </w:r>
      <w:r w:rsidR="004930B6" w:rsidRPr="00E71473">
        <w:rPr>
          <w:lang w:val="fr-BE"/>
        </w:rPr>
        <w:t>et les ressources à utiliser pour cet examen.</w:t>
      </w:r>
    </w:p>
    <w:p w14:paraId="172C5A0F" w14:textId="77777777" w:rsidR="00243198" w:rsidRDefault="00243198" w:rsidP="00EB49F4">
      <w:pPr>
        <w:spacing w:after="0" w:line="240" w:lineRule="auto"/>
        <w:jc w:val="both"/>
        <w:rPr>
          <w:lang w:val="fr-BE"/>
        </w:rPr>
      </w:pPr>
    </w:p>
    <w:p w14:paraId="3F39197A" w14:textId="7294C51F" w:rsidR="00243198" w:rsidRDefault="00243198" w:rsidP="00EB49F4">
      <w:pPr>
        <w:pStyle w:val="Heading6"/>
        <w:spacing w:after="0" w:line="240" w:lineRule="auto"/>
      </w:pPr>
      <w:r>
        <w:t>Développement de vos applications</w:t>
      </w:r>
    </w:p>
    <w:p w14:paraId="19D01F7D" w14:textId="18A50E1A" w:rsidR="00213067" w:rsidRDefault="00A0774D" w:rsidP="00EB49F4">
      <w:pPr>
        <w:spacing w:after="0" w:line="240" w:lineRule="auto"/>
        <w:jc w:val="both"/>
        <w:rPr>
          <w:lang w:val="fr-BE"/>
        </w:rPr>
      </w:pPr>
      <w:r>
        <w:rPr>
          <w:lang w:val="fr-BE"/>
        </w:rPr>
        <w:t xml:space="preserve">Votre dossier d’examen doit se trouver localement sur votre machine : </w:t>
      </w:r>
      <w:r w:rsidR="007C68BC">
        <w:rPr>
          <w:lang w:val="fr-BE"/>
        </w:rPr>
        <w:t>il n’est pas autorisé que celui-ci se trouve sur un disque réseau de Vinci ou sur le cloud (</w:t>
      </w:r>
      <w:r w:rsidR="000C6750">
        <w:rPr>
          <w:lang w:val="fr-BE"/>
        </w:rPr>
        <w:t xml:space="preserve">OneDrive, </w:t>
      </w:r>
      <w:proofErr w:type="spellStart"/>
      <w:r w:rsidR="000C6750">
        <w:rPr>
          <w:lang w:val="fr-BE"/>
        </w:rPr>
        <w:t>Gitlab</w:t>
      </w:r>
      <w:proofErr w:type="spellEnd"/>
      <w:r w:rsidR="000C6750">
        <w:rPr>
          <w:lang w:val="fr-BE"/>
        </w:rPr>
        <w:t xml:space="preserve">, </w:t>
      </w:r>
      <w:proofErr w:type="spellStart"/>
      <w:r w:rsidR="000C6750">
        <w:rPr>
          <w:lang w:val="fr-BE"/>
        </w:rPr>
        <w:t>Github</w:t>
      </w:r>
      <w:proofErr w:type="spellEnd"/>
      <w:r w:rsidR="002D2DB2">
        <w:rPr>
          <w:lang w:val="fr-BE"/>
        </w:rPr>
        <w:t xml:space="preserve"> ou autres).</w:t>
      </w:r>
    </w:p>
    <w:p w14:paraId="03632878" w14:textId="719C720C" w:rsidR="00405B26" w:rsidRPr="00A935D2" w:rsidRDefault="00CB72A5" w:rsidP="00EB49F4">
      <w:pPr>
        <w:spacing w:after="0" w:line="240" w:lineRule="auto"/>
        <w:jc w:val="both"/>
        <w:rPr>
          <w:lang w:val="fr-BE"/>
        </w:rPr>
      </w:pPr>
      <w:r w:rsidRPr="00A935D2">
        <w:rPr>
          <w:lang w:val="fr-BE"/>
        </w:rPr>
        <w:t xml:space="preserve">Renommez </w:t>
      </w:r>
      <w:r w:rsidR="00A935D2" w:rsidRPr="00A935D2">
        <w:rPr>
          <w:lang w:val="fr-BE"/>
        </w:rPr>
        <w:t xml:space="preserve">le dossier </w:t>
      </w:r>
      <w:proofErr w:type="spellStart"/>
      <w:r w:rsidRPr="00A935D2">
        <w:rPr>
          <w:b/>
          <w:bCs/>
          <w:lang w:val="fr-BE"/>
        </w:rPr>
        <w:t>examen_js</w:t>
      </w:r>
      <w:proofErr w:type="spellEnd"/>
      <w:r w:rsidRPr="00A935D2">
        <w:rPr>
          <w:lang w:val="fr-BE"/>
        </w:rPr>
        <w:t xml:space="preserve"> </w:t>
      </w:r>
      <w:r w:rsidR="00A935D2" w:rsidRPr="00A935D2">
        <w:rPr>
          <w:lang w:val="fr-BE"/>
        </w:rPr>
        <w:t xml:space="preserve">en </w:t>
      </w:r>
      <w:r w:rsidR="00A935D2" w:rsidRPr="00DE3C62">
        <w:rPr>
          <w:b/>
          <w:bCs/>
          <w:lang w:val="fr-BE"/>
        </w:rPr>
        <w:t>NOM_PRENOM</w:t>
      </w:r>
      <w:r w:rsidR="00DE3C62">
        <w:rPr>
          <w:lang w:val="fr-BE"/>
        </w:rPr>
        <w:t xml:space="preserve">, comme par exemple </w:t>
      </w:r>
      <w:r w:rsidR="00DE3C62" w:rsidRPr="00471DF1">
        <w:rPr>
          <w:b/>
          <w:bCs/>
          <w:lang w:val="fr-BE"/>
        </w:rPr>
        <w:t>UCHIHA_ITACHI</w:t>
      </w:r>
    </w:p>
    <w:p w14:paraId="38367EB7" w14:textId="77777777" w:rsidR="00243198" w:rsidRDefault="006879DB" w:rsidP="00EB49F4">
      <w:pPr>
        <w:spacing w:after="0" w:line="240" w:lineRule="auto"/>
        <w:jc w:val="both"/>
        <w:rPr>
          <w:rFonts w:eastAsia="Arial" w:cs="Arial"/>
          <w:szCs w:val="24"/>
          <w:lang w:val="fr-BE"/>
        </w:rPr>
      </w:pPr>
      <w:r w:rsidRPr="004A0A38">
        <w:rPr>
          <w:rFonts w:eastAsia="Arial" w:cs="Arial"/>
          <w:szCs w:val="24"/>
          <w:lang w:val="fr-BE"/>
        </w:rPr>
        <w:t>Pour chaque question, installe</w:t>
      </w:r>
      <w:r w:rsidR="004A0A38">
        <w:rPr>
          <w:rFonts w:eastAsia="Arial" w:cs="Arial"/>
          <w:szCs w:val="24"/>
          <w:lang w:val="fr-BE"/>
        </w:rPr>
        <w:t>z d’abord</w:t>
      </w:r>
      <w:r w:rsidRPr="004A0A38">
        <w:rPr>
          <w:rFonts w:eastAsia="Arial" w:cs="Arial"/>
          <w:szCs w:val="24"/>
          <w:lang w:val="fr-BE"/>
        </w:rPr>
        <w:t xml:space="preserve"> les packages associés au </w:t>
      </w:r>
      <w:proofErr w:type="spellStart"/>
      <w:r w:rsidRPr="004A0A38">
        <w:rPr>
          <w:rFonts w:eastAsia="Arial" w:cs="Arial"/>
          <w:szCs w:val="24"/>
          <w:lang w:val="fr-BE"/>
        </w:rPr>
        <w:t>boilerplate</w:t>
      </w:r>
      <w:proofErr w:type="spellEnd"/>
      <w:r w:rsidRPr="004A0A38">
        <w:rPr>
          <w:rFonts w:eastAsia="Arial" w:cs="Arial"/>
          <w:szCs w:val="24"/>
          <w:lang w:val="fr-BE"/>
        </w:rPr>
        <w:t>.</w:t>
      </w:r>
      <w:r w:rsidR="00B15E38" w:rsidRPr="004A0A38">
        <w:rPr>
          <w:rFonts w:eastAsia="Arial" w:cs="Arial"/>
          <w:szCs w:val="24"/>
          <w:lang w:val="fr-BE"/>
        </w:rPr>
        <w:t xml:space="preserve"> </w:t>
      </w:r>
    </w:p>
    <w:p w14:paraId="321A039F" w14:textId="7428FC15" w:rsidR="00CB72A5" w:rsidRPr="004A0A38" w:rsidRDefault="00B15E38" w:rsidP="00EB49F4">
      <w:pPr>
        <w:spacing w:after="0" w:line="240" w:lineRule="auto"/>
        <w:jc w:val="both"/>
        <w:rPr>
          <w:rFonts w:eastAsia="Arial" w:cs="Arial"/>
          <w:szCs w:val="24"/>
          <w:lang w:val="fr-BE"/>
        </w:rPr>
      </w:pPr>
      <w:r w:rsidRPr="004A0A38">
        <w:rPr>
          <w:rFonts w:eastAsia="Arial" w:cs="Arial"/>
          <w:szCs w:val="24"/>
          <w:lang w:val="fr-BE"/>
        </w:rPr>
        <w:t xml:space="preserve">Vous pouvez </w:t>
      </w:r>
      <w:r w:rsidR="004A0A38" w:rsidRPr="004A0A38">
        <w:rPr>
          <w:rFonts w:eastAsia="Arial" w:cs="Arial"/>
          <w:szCs w:val="24"/>
          <w:lang w:val="fr-BE"/>
        </w:rPr>
        <w:t>modifier ou ajouter</w:t>
      </w:r>
      <w:r w:rsidRPr="004A0A38">
        <w:rPr>
          <w:rFonts w:eastAsia="Arial" w:cs="Arial"/>
          <w:szCs w:val="24"/>
          <w:lang w:val="fr-BE"/>
        </w:rPr>
        <w:t xml:space="preserve"> autant de fichiers que nécessaires pou</w:t>
      </w:r>
      <w:r w:rsidR="004A0A38" w:rsidRPr="004A0A38">
        <w:rPr>
          <w:rFonts w:eastAsia="Arial" w:cs="Arial"/>
          <w:szCs w:val="24"/>
          <w:lang w:val="fr-BE"/>
        </w:rPr>
        <w:t>r</w:t>
      </w:r>
      <w:r w:rsidRPr="004A0A38">
        <w:rPr>
          <w:rFonts w:eastAsia="Arial" w:cs="Arial"/>
          <w:szCs w:val="24"/>
          <w:lang w:val="fr-BE"/>
        </w:rPr>
        <w:t xml:space="preserve"> chaque question.</w:t>
      </w:r>
      <w:r w:rsidR="004A0A38" w:rsidRPr="004A0A38">
        <w:rPr>
          <w:rFonts w:eastAsia="Arial" w:cs="Arial"/>
          <w:szCs w:val="24"/>
          <w:lang w:val="fr-BE"/>
        </w:rPr>
        <w:t xml:space="preserve"> N’hésitez pas à installer de nouveaux packages si nécessaires</w:t>
      </w:r>
      <w:r w:rsidR="00243198">
        <w:rPr>
          <w:rFonts w:eastAsia="Arial" w:cs="Arial"/>
          <w:szCs w:val="24"/>
          <w:lang w:val="fr-BE"/>
        </w:rPr>
        <w:t xml:space="preserve"> ou à utiliser du code </w:t>
      </w:r>
      <w:r w:rsidR="00547923">
        <w:rPr>
          <w:rFonts w:eastAsia="Arial" w:cs="Arial"/>
          <w:szCs w:val="24"/>
          <w:lang w:val="fr-BE"/>
        </w:rPr>
        <w:t>offert dans les support du cours de JS.</w:t>
      </w:r>
      <w:r w:rsidR="00881D02">
        <w:rPr>
          <w:rFonts w:eastAsia="Arial" w:cs="Arial"/>
          <w:szCs w:val="24"/>
          <w:lang w:val="fr-BE"/>
        </w:rPr>
        <w:t xml:space="preserve"> Ne vous attardez pas </w:t>
      </w:r>
      <w:r w:rsidR="0023525E">
        <w:rPr>
          <w:rFonts w:eastAsia="Arial" w:cs="Arial"/>
          <w:szCs w:val="24"/>
          <w:lang w:val="fr-BE"/>
        </w:rPr>
        <w:t>sur l’esthéti</w:t>
      </w:r>
      <w:r w:rsidR="007665C7">
        <w:rPr>
          <w:rFonts w:eastAsia="Arial" w:cs="Arial"/>
          <w:szCs w:val="24"/>
          <w:lang w:val="fr-BE"/>
        </w:rPr>
        <w:t>sme de vos pages</w:t>
      </w:r>
      <w:r w:rsidR="00C93F4E">
        <w:rPr>
          <w:rFonts w:eastAsia="Arial" w:cs="Arial"/>
          <w:szCs w:val="24"/>
          <w:lang w:val="fr-BE"/>
        </w:rPr>
        <w:t>, cela ne sera pas évalué</w:t>
      </w:r>
      <w:r w:rsidR="00A909CF">
        <w:rPr>
          <w:rFonts w:eastAsia="Arial" w:cs="Arial"/>
          <w:szCs w:val="24"/>
          <w:lang w:val="fr-BE"/>
        </w:rPr>
        <w:t>.</w:t>
      </w:r>
    </w:p>
    <w:p w14:paraId="288B6325" w14:textId="77777777" w:rsidR="00DE3C62" w:rsidRDefault="00DE3C62" w:rsidP="00EB49F4">
      <w:pPr>
        <w:spacing w:after="0" w:line="240" w:lineRule="auto"/>
        <w:rPr>
          <w:rFonts w:eastAsia="Arial" w:cs="Arial"/>
          <w:b/>
          <w:bCs/>
          <w:color w:val="1F3763"/>
          <w:szCs w:val="24"/>
          <w:lang w:val="fr-BE"/>
        </w:rPr>
      </w:pPr>
    </w:p>
    <w:p w14:paraId="36700933" w14:textId="36E8EE30" w:rsidR="008B34F2" w:rsidRDefault="0022767D" w:rsidP="00EB49F4">
      <w:pPr>
        <w:pStyle w:val="Heading6"/>
        <w:spacing w:after="0" w:line="240" w:lineRule="auto"/>
      </w:pPr>
      <w:r>
        <w:t xml:space="preserve">Soumission </w:t>
      </w:r>
      <w:r w:rsidR="00CA5FB8">
        <w:t>de votre code</w:t>
      </w:r>
    </w:p>
    <w:p w14:paraId="3F8D3399" w14:textId="6978F189" w:rsidR="007B0C2A" w:rsidRPr="00833228" w:rsidRDefault="007B0C2A" w:rsidP="00EB49F4">
      <w:pPr>
        <w:spacing w:after="0" w:line="240" w:lineRule="auto"/>
        <w:jc w:val="both"/>
        <w:rPr>
          <w:color w:val="FF0000"/>
          <w:lang w:val="fr-BE"/>
        </w:rPr>
      </w:pPr>
      <w:r w:rsidRPr="00833228">
        <w:rPr>
          <w:color w:val="FF0000"/>
          <w:lang w:val="fr-BE"/>
        </w:rPr>
        <w:t xml:space="preserve">Vous devez </w:t>
      </w:r>
      <w:r w:rsidRPr="00DA3C8B">
        <w:rPr>
          <w:b/>
          <w:bCs/>
          <w:color w:val="FF0000"/>
          <w:lang w:val="fr-BE"/>
        </w:rPr>
        <w:t>effacer</w:t>
      </w:r>
      <w:r w:rsidRPr="00833228">
        <w:rPr>
          <w:color w:val="FF0000"/>
          <w:lang w:val="fr-BE"/>
        </w:rPr>
        <w:t xml:space="preserve"> les 3 répertoires </w:t>
      </w:r>
      <w:proofErr w:type="spellStart"/>
      <w:r w:rsidR="009A720F" w:rsidRPr="00833228">
        <w:rPr>
          <w:b/>
          <w:bCs/>
          <w:color w:val="FF0000"/>
          <w:lang w:val="fr-BE"/>
        </w:rPr>
        <w:t>node_modules</w:t>
      </w:r>
      <w:proofErr w:type="spellEnd"/>
      <w:r w:rsidR="009A720F" w:rsidRPr="00833228">
        <w:rPr>
          <w:color w:val="FF0000"/>
          <w:lang w:val="fr-BE"/>
        </w:rPr>
        <w:t xml:space="preserve"> se trouvant dans</w:t>
      </w:r>
      <w:r w:rsidR="003E2833" w:rsidRPr="00833228">
        <w:rPr>
          <w:color w:val="FF0000"/>
          <w:lang w:val="fr-BE"/>
        </w:rPr>
        <w:t xml:space="preserve"> vos sous-répertoires</w:t>
      </w:r>
      <w:r w:rsidR="009A720F" w:rsidRPr="00833228">
        <w:rPr>
          <w:color w:val="FF0000"/>
          <w:lang w:val="fr-BE"/>
        </w:rPr>
        <w:t xml:space="preserve"> </w:t>
      </w:r>
      <w:r w:rsidR="009A720F" w:rsidRPr="00833228">
        <w:rPr>
          <w:b/>
          <w:bCs/>
          <w:color w:val="FF0000"/>
          <w:lang w:val="fr-BE"/>
        </w:rPr>
        <w:t>./question1</w:t>
      </w:r>
      <w:r w:rsidR="009A720F" w:rsidRPr="00833228">
        <w:rPr>
          <w:color w:val="FF0000"/>
          <w:lang w:val="fr-BE"/>
        </w:rPr>
        <w:t xml:space="preserve">, </w:t>
      </w:r>
      <w:r w:rsidR="009A720F" w:rsidRPr="00833228">
        <w:rPr>
          <w:b/>
          <w:bCs/>
          <w:color w:val="FF0000"/>
          <w:lang w:val="fr-BE"/>
        </w:rPr>
        <w:t>./question2</w:t>
      </w:r>
      <w:r w:rsidR="009A720F" w:rsidRPr="00833228">
        <w:rPr>
          <w:color w:val="FF0000"/>
          <w:lang w:val="fr-BE"/>
        </w:rPr>
        <w:t xml:space="preserve"> &amp; </w:t>
      </w:r>
      <w:r w:rsidR="009A720F" w:rsidRPr="00833228">
        <w:rPr>
          <w:b/>
          <w:bCs/>
          <w:color w:val="FF0000"/>
          <w:lang w:val="fr-BE"/>
        </w:rPr>
        <w:t>./question</w:t>
      </w:r>
      <w:r w:rsidR="000E7874">
        <w:rPr>
          <w:b/>
          <w:bCs/>
          <w:color w:val="FF0000"/>
          <w:lang w:val="fr-BE"/>
        </w:rPr>
        <w:t>3</w:t>
      </w:r>
      <w:r w:rsidR="009A720F" w:rsidRPr="00833228">
        <w:rPr>
          <w:color w:val="FF0000"/>
          <w:lang w:val="fr-BE"/>
        </w:rPr>
        <w:t>. Si vous ne le faites pas, vous ne pourrez pas soumettre votre projet</w:t>
      </w:r>
      <w:r w:rsidR="003E2833" w:rsidRPr="00833228">
        <w:rPr>
          <w:color w:val="FF0000"/>
          <w:lang w:val="fr-BE"/>
        </w:rPr>
        <w:t> </w:t>
      </w:r>
      <w:r w:rsidR="00833228" w:rsidRPr="00833228">
        <w:rPr>
          <w:color w:val="FF0000"/>
          <w:lang w:val="fr-BE"/>
        </w:rPr>
        <w:t xml:space="preserve">sur </w:t>
      </w:r>
      <w:proofErr w:type="spellStart"/>
      <w:r w:rsidR="00833228" w:rsidRPr="00833228">
        <w:rPr>
          <w:color w:val="FF0000"/>
          <w:lang w:val="fr-BE"/>
        </w:rPr>
        <w:t>evalMoodle</w:t>
      </w:r>
      <w:proofErr w:type="spellEnd"/>
      <w:r w:rsidR="00833228" w:rsidRPr="00833228">
        <w:rPr>
          <w:color w:val="FF0000"/>
          <w:lang w:val="fr-BE"/>
        </w:rPr>
        <w:t xml:space="preserve"> </w:t>
      </w:r>
      <w:r w:rsidR="003E2833" w:rsidRPr="00833228">
        <w:rPr>
          <w:color w:val="FF0000"/>
          <w:lang w:val="fr-BE"/>
        </w:rPr>
        <w:t>!</w:t>
      </w:r>
      <w:r w:rsidR="00FF16FA">
        <w:rPr>
          <w:color w:val="FF0000"/>
          <w:lang w:val="fr-BE"/>
        </w:rPr>
        <w:t xml:space="preserve"> Vous devez aussi </w:t>
      </w:r>
      <w:r w:rsidR="00FF16FA" w:rsidRPr="00DA3C8B">
        <w:rPr>
          <w:b/>
          <w:bCs/>
          <w:color w:val="FF0000"/>
          <w:lang w:val="fr-BE"/>
        </w:rPr>
        <w:t>effacer</w:t>
      </w:r>
      <w:r w:rsidR="00FF16FA">
        <w:rPr>
          <w:color w:val="FF0000"/>
          <w:lang w:val="fr-BE"/>
        </w:rPr>
        <w:t xml:space="preserve"> le répertoire </w:t>
      </w:r>
      <w:r w:rsidR="00FF16FA" w:rsidRPr="00DA3C8B">
        <w:rPr>
          <w:b/>
          <w:bCs/>
          <w:color w:val="FF0000"/>
          <w:lang w:val="fr-BE"/>
        </w:rPr>
        <w:t>backend</w:t>
      </w:r>
      <w:r w:rsidR="00000134" w:rsidRPr="00DA3C8B">
        <w:rPr>
          <w:b/>
          <w:bCs/>
          <w:color w:val="FF0000"/>
          <w:lang w:val="fr-BE"/>
        </w:rPr>
        <w:t>-q3</w:t>
      </w:r>
      <w:r w:rsidR="00000134">
        <w:rPr>
          <w:color w:val="FF0000"/>
          <w:lang w:val="fr-BE"/>
        </w:rPr>
        <w:t> !</w:t>
      </w:r>
    </w:p>
    <w:p w14:paraId="4BCDBB5D" w14:textId="6815292A" w:rsidR="00741049" w:rsidRPr="00104E58" w:rsidRDefault="00741049" w:rsidP="00EB49F4">
      <w:pPr>
        <w:spacing w:after="0" w:line="240" w:lineRule="auto"/>
        <w:jc w:val="both"/>
        <w:rPr>
          <w:b/>
        </w:rPr>
      </w:pPr>
      <w:r>
        <w:rPr>
          <w:lang w:val="fr-BE"/>
        </w:rPr>
        <w:t xml:space="preserve">Créez </w:t>
      </w:r>
      <w:r w:rsidRPr="004E35EC">
        <w:rPr>
          <w:b/>
          <w:lang w:val="fr-BE"/>
        </w:rPr>
        <w:t xml:space="preserve">un fichier </w:t>
      </w:r>
      <w:r>
        <w:rPr>
          <w:b/>
          <w:lang w:val="fr-BE"/>
        </w:rPr>
        <w:t>.</w:t>
      </w:r>
      <w:r w:rsidRPr="004E35EC">
        <w:rPr>
          <w:b/>
          <w:lang w:val="fr-BE"/>
        </w:rPr>
        <w:t>zip</w:t>
      </w:r>
      <w:r>
        <w:rPr>
          <w:lang w:val="fr-BE"/>
        </w:rPr>
        <w:t xml:space="preserve"> nommé </w:t>
      </w:r>
      <w:bookmarkStart w:id="0" w:name="_Hlk59114674"/>
      <w:r>
        <w:rPr>
          <w:b/>
          <w:lang w:val="fr-BE"/>
        </w:rPr>
        <w:t>NOM_PRENOM</w:t>
      </w:r>
      <w:bookmarkEnd w:id="0"/>
      <w:r w:rsidRPr="00725AEF">
        <w:rPr>
          <w:b/>
          <w:lang w:val="fr-BE"/>
        </w:rPr>
        <w:t>.zip</w:t>
      </w:r>
      <w:r>
        <w:rPr>
          <w:lang w:val="fr-BE"/>
        </w:rPr>
        <w:t xml:space="preserve"> </w:t>
      </w:r>
      <w:r w:rsidR="00547923">
        <w:rPr>
          <w:lang w:val="fr-BE"/>
        </w:rPr>
        <w:t>de votre</w:t>
      </w:r>
      <w:r w:rsidR="006C290F">
        <w:rPr>
          <w:lang w:val="fr-BE"/>
        </w:rPr>
        <w:t xml:space="preserve"> répertoire </w:t>
      </w:r>
      <w:r w:rsidR="006C290F" w:rsidRPr="006C290F">
        <w:rPr>
          <w:b/>
          <w:bCs/>
          <w:lang w:val="fr-BE"/>
        </w:rPr>
        <w:t>NOM_PRENOM</w:t>
      </w:r>
      <w:r w:rsidR="006C290F">
        <w:rPr>
          <w:lang w:val="fr-BE"/>
        </w:rPr>
        <w:t>.</w:t>
      </w:r>
      <w:r>
        <w:rPr>
          <w:lang w:val="fr-BE"/>
        </w:rPr>
        <w:br/>
      </w:r>
      <w:r w:rsidRPr="00104E58">
        <w:rPr>
          <w:b/>
        </w:rPr>
        <w:t>Vérifiez bien votre .zip avant de le poster.</w:t>
      </w:r>
    </w:p>
    <w:p w14:paraId="2E99C9DC" w14:textId="5D9050FC" w:rsidR="00741049" w:rsidRPr="002C0214" w:rsidRDefault="00741049" w:rsidP="00EB49F4">
      <w:pPr>
        <w:spacing w:after="0" w:line="240" w:lineRule="auto"/>
        <w:jc w:val="both"/>
        <w:rPr>
          <w:b/>
          <w:bCs/>
          <w:lang w:val="fr-BE"/>
        </w:rPr>
      </w:pPr>
      <w:r w:rsidRPr="5EAE6225">
        <w:rPr>
          <w:b/>
          <w:bCs/>
          <w:lang w:val="fr-BE"/>
        </w:rPr>
        <w:t xml:space="preserve">Remettez ce fichier .zip sur </w:t>
      </w:r>
      <w:proofErr w:type="spellStart"/>
      <w:r w:rsidRPr="5EAE6225">
        <w:rPr>
          <w:b/>
          <w:bCs/>
          <w:lang w:val="fr-BE"/>
        </w:rPr>
        <w:t>Evalmoodle</w:t>
      </w:r>
      <w:proofErr w:type="spellEnd"/>
      <w:r w:rsidRPr="5EAE6225">
        <w:rPr>
          <w:b/>
          <w:bCs/>
          <w:lang w:val="fr-BE"/>
        </w:rPr>
        <w:t xml:space="preserve"> dans le devoir Examen de J</w:t>
      </w:r>
      <w:r>
        <w:rPr>
          <w:b/>
          <w:bCs/>
          <w:lang w:val="fr-BE"/>
        </w:rPr>
        <w:t>avascript</w:t>
      </w:r>
      <w:r w:rsidR="002D75A5">
        <w:rPr>
          <w:b/>
          <w:bCs/>
          <w:lang w:val="fr-BE"/>
        </w:rPr>
        <w:t>.</w:t>
      </w:r>
    </w:p>
    <w:p w14:paraId="0B0BF3E7" w14:textId="77777777" w:rsidR="00741049" w:rsidRPr="001E6A03" w:rsidRDefault="00741049" w:rsidP="00EB49F4">
      <w:pPr>
        <w:spacing w:after="0" w:line="240" w:lineRule="auto"/>
        <w:rPr>
          <w:rFonts w:eastAsia="Arial" w:cs="Arial"/>
          <w:b/>
          <w:bCs/>
          <w:color w:val="1F3763"/>
          <w:szCs w:val="24"/>
          <w:lang w:val="fr-BE"/>
        </w:rPr>
      </w:pPr>
    </w:p>
    <w:p w14:paraId="495F1F53" w14:textId="37D0BEC2" w:rsidR="000A4F87" w:rsidRDefault="02770960" w:rsidP="00EB49F4">
      <w:pPr>
        <w:spacing w:after="0" w:line="240" w:lineRule="auto"/>
        <w:rPr>
          <w:rFonts w:eastAsia="Arial" w:cs="Arial"/>
          <w:b/>
          <w:bCs/>
          <w:color w:val="1F3763"/>
          <w:szCs w:val="24"/>
        </w:rPr>
      </w:pPr>
      <w:r w:rsidRPr="44758E96">
        <w:rPr>
          <w:rFonts w:eastAsia="Arial" w:cs="Arial"/>
          <w:b/>
          <w:bCs/>
          <w:color w:val="1F3763"/>
          <w:szCs w:val="24"/>
        </w:rPr>
        <w:t>Remarque</w:t>
      </w:r>
      <w:r w:rsidR="008B34F2">
        <w:rPr>
          <w:rFonts w:eastAsia="Arial" w:cs="Arial"/>
          <w:b/>
          <w:bCs/>
          <w:color w:val="1F3763"/>
          <w:szCs w:val="24"/>
        </w:rPr>
        <w:t>s</w:t>
      </w:r>
    </w:p>
    <w:p w14:paraId="427923EE" w14:textId="77777777" w:rsidR="00C50AA1" w:rsidRDefault="00C50AA1" w:rsidP="00EB49F4">
      <w:pPr>
        <w:spacing w:after="0" w:line="240" w:lineRule="auto"/>
        <w:jc w:val="both"/>
        <w:rPr>
          <w:b/>
        </w:rPr>
      </w:pPr>
      <w:r w:rsidRPr="00C50AA1">
        <w:rPr>
          <w:b/>
        </w:rPr>
        <w:t>La collaboration entre les étudiants est interdite et sera donc lourdement sanctionnée si elle se produit. Un outil de détection de plagiat sera utilisé.</w:t>
      </w:r>
    </w:p>
    <w:p w14:paraId="49570BD0" w14:textId="47B05A1E" w:rsidR="002D67A5" w:rsidRDefault="002D67A5" w:rsidP="293CB6A6">
      <w:pPr>
        <w:spacing w:after="0" w:line="240" w:lineRule="auto"/>
        <w:jc w:val="both"/>
        <w:rPr>
          <w:b/>
          <w:bCs/>
        </w:rPr>
      </w:pPr>
      <w:r w:rsidRPr="293CB6A6">
        <w:rPr>
          <w:b/>
          <w:bCs/>
        </w:rPr>
        <w:t xml:space="preserve">La génération de code par des outils d’Intelligence Artificielle tels que </w:t>
      </w:r>
      <w:proofErr w:type="spellStart"/>
      <w:r w:rsidRPr="293CB6A6">
        <w:rPr>
          <w:b/>
          <w:bCs/>
        </w:rPr>
        <w:t>Github</w:t>
      </w:r>
      <w:proofErr w:type="spellEnd"/>
      <w:r w:rsidRPr="293CB6A6">
        <w:rPr>
          <w:b/>
          <w:bCs/>
        </w:rPr>
        <w:t xml:space="preserve"> </w:t>
      </w:r>
      <w:proofErr w:type="spellStart"/>
      <w:r w:rsidRPr="293CB6A6">
        <w:rPr>
          <w:b/>
          <w:bCs/>
        </w:rPr>
        <w:t>Copilot</w:t>
      </w:r>
      <w:proofErr w:type="spellEnd"/>
      <w:r w:rsidRPr="293CB6A6">
        <w:rPr>
          <w:b/>
          <w:bCs/>
        </w:rPr>
        <w:t xml:space="preserve"> et </w:t>
      </w:r>
      <w:proofErr w:type="spellStart"/>
      <w:r w:rsidRPr="293CB6A6">
        <w:rPr>
          <w:b/>
          <w:bCs/>
        </w:rPr>
        <w:t>ChatGPT</w:t>
      </w:r>
      <w:proofErr w:type="spellEnd"/>
      <w:r w:rsidRPr="293CB6A6">
        <w:rPr>
          <w:b/>
          <w:bCs/>
        </w:rPr>
        <w:t xml:space="preserve"> est également interdit</w:t>
      </w:r>
      <w:r w:rsidR="00C5584D" w:rsidRPr="293CB6A6">
        <w:rPr>
          <w:b/>
          <w:bCs/>
        </w:rPr>
        <w:t xml:space="preserve">e. </w:t>
      </w:r>
    </w:p>
    <w:p w14:paraId="58EF0773" w14:textId="34E17BCC" w:rsidR="000214D8" w:rsidRDefault="006F08CD" w:rsidP="00EB49F4">
      <w:pPr>
        <w:pStyle w:val="Heading6"/>
        <w:spacing w:after="0" w:line="240" w:lineRule="auto"/>
        <w:jc w:val="both"/>
        <w:rPr>
          <w:rFonts w:eastAsia="Arial"/>
          <w:bCs/>
          <w:color w:val="000000" w:themeColor="text1"/>
          <w:szCs w:val="24"/>
          <w:lang w:val="fr-CH"/>
        </w:rPr>
      </w:pPr>
      <w:r w:rsidRPr="006F08CD">
        <w:rPr>
          <w:rFonts w:eastAsia="Arial"/>
          <w:bCs/>
          <w:color w:val="000000" w:themeColor="text1"/>
          <w:szCs w:val="24"/>
          <w:lang w:val="fr-CH"/>
        </w:rPr>
        <w:t>Si une question d’examen ne s’exécute pas ou ne donne aucun résultat fonctionnel, vous aurez d’office moins de 50% des points pour cette question.</w:t>
      </w:r>
    </w:p>
    <w:p w14:paraId="038512E4" w14:textId="77777777" w:rsidR="006F08CD" w:rsidRPr="006F08CD" w:rsidRDefault="006F08CD" w:rsidP="00EB49F4">
      <w:pPr>
        <w:spacing w:after="0" w:line="240" w:lineRule="auto"/>
      </w:pPr>
    </w:p>
    <w:p w14:paraId="55125282" w14:textId="02DC4FD3" w:rsidR="00536E2E" w:rsidRDefault="00536E2E" w:rsidP="00EB49F4">
      <w:pPr>
        <w:pStyle w:val="Heading6"/>
        <w:spacing w:after="0" w:line="240" w:lineRule="auto"/>
      </w:pPr>
      <w:r>
        <w:t>Objectif</w:t>
      </w:r>
    </w:p>
    <w:p w14:paraId="29589B4E" w14:textId="2A63358B" w:rsidR="00426BF3" w:rsidRDefault="00993A7A" w:rsidP="00EB49F4">
      <w:pPr>
        <w:spacing w:after="0" w:line="240" w:lineRule="auto"/>
        <w:jc w:val="both"/>
        <w:rPr>
          <w:lang w:val="fr-BE"/>
        </w:rPr>
      </w:pPr>
      <w:r>
        <w:rPr>
          <w:lang w:val="fr-BE"/>
        </w:rPr>
        <w:t xml:space="preserve">Vous devez </w:t>
      </w:r>
      <w:r w:rsidR="0015757A">
        <w:rPr>
          <w:lang w:val="fr-BE"/>
        </w:rPr>
        <w:t xml:space="preserve">développer </w:t>
      </w:r>
      <w:r w:rsidR="00D13824">
        <w:rPr>
          <w:lang w:val="fr-BE"/>
        </w:rPr>
        <w:t>deux</w:t>
      </w:r>
      <w:r w:rsidR="0015757A">
        <w:rPr>
          <w:lang w:val="fr-BE"/>
        </w:rPr>
        <w:t xml:space="preserve"> </w:t>
      </w:r>
      <w:r w:rsidR="008D7DAD">
        <w:rPr>
          <w:lang w:val="fr-BE"/>
        </w:rPr>
        <w:t xml:space="preserve">frontends et une API </w:t>
      </w:r>
      <w:r w:rsidR="00AD5CA3" w:rsidRPr="00310EED">
        <w:rPr>
          <w:color w:val="000000" w:themeColor="text1"/>
          <w:lang w:val="fr-BE"/>
        </w:rPr>
        <w:t xml:space="preserve">pour une entreprise </w:t>
      </w:r>
      <w:r w:rsidR="007C574F">
        <w:rPr>
          <w:color w:val="000000" w:themeColor="text1"/>
          <w:lang w:val="fr-BE"/>
        </w:rPr>
        <w:t>qui créée des jeux éducatifs pour enfants</w:t>
      </w:r>
      <w:r w:rsidR="00C10882">
        <w:rPr>
          <w:lang w:val="fr-BE"/>
        </w:rPr>
        <w:t>.</w:t>
      </w:r>
    </w:p>
    <w:p w14:paraId="6E4D0122" w14:textId="54DB07E6" w:rsidR="0001477E" w:rsidRPr="004141F0" w:rsidRDefault="00B45440" w:rsidP="004141F0">
      <w:pPr>
        <w:pStyle w:val="Heading1"/>
        <w:keepNext w:val="0"/>
        <w:keepLines w:val="0"/>
        <w:pageBreakBefore/>
        <w:ind w:left="431" w:hanging="431"/>
      </w:pPr>
      <w:r w:rsidRPr="004141F0">
        <w:lastRenderedPageBreak/>
        <w:t xml:space="preserve">Question 1 : </w:t>
      </w:r>
      <w:r w:rsidR="00E50050" w:rsidRPr="004141F0">
        <w:t>Page web dynamique</w:t>
      </w:r>
      <w:r w:rsidR="007F471A" w:rsidRPr="004141F0">
        <w:t xml:space="preserve"> (</w:t>
      </w:r>
      <w:r w:rsidR="00486466" w:rsidRPr="004141F0">
        <w:t>8</w:t>
      </w:r>
      <w:r w:rsidR="006934BE" w:rsidRPr="004141F0">
        <w:t xml:space="preserve"> points)</w:t>
      </w:r>
    </w:p>
    <w:p w14:paraId="2D8018FB" w14:textId="6956B3A4" w:rsidR="00004A15" w:rsidRPr="00004A15" w:rsidRDefault="00004A15" w:rsidP="004B1E59">
      <w:pPr>
        <w:spacing w:line="240" w:lineRule="auto"/>
        <w:jc w:val="both"/>
        <w:rPr>
          <w:lang w:val="fr-BE"/>
        </w:rPr>
      </w:pPr>
      <w:r>
        <w:rPr>
          <w:lang w:val="fr-BE"/>
        </w:rPr>
        <w:t>Votre application doit</w:t>
      </w:r>
      <w:r w:rsidRPr="00004A15">
        <w:rPr>
          <w:lang w:val="fr-BE"/>
        </w:rPr>
        <w:t xml:space="preserve"> propose</w:t>
      </w:r>
      <w:r>
        <w:rPr>
          <w:lang w:val="fr-BE"/>
        </w:rPr>
        <w:t>r</w:t>
      </w:r>
      <w:r w:rsidRPr="00004A15">
        <w:rPr>
          <w:lang w:val="fr-BE"/>
        </w:rPr>
        <w:t xml:space="preserve"> des jeux de devinettes éducatifs pour aider les enfants à améliorer leur logique, leur raisonnement et leurs compétences de résolution de problèmes.</w:t>
      </w:r>
    </w:p>
    <w:p w14:paraId="264B1E51" w14:textId="753DDC80" w:rsidR="00004A15" w:rsidRDefault="00B1709D" w:rsidP="004B1E59">
      <w:pPr>
        <w:spacing w:line="240" w:lineRule="auto"/>
        <w:jc w:val="both"/>
        <w:rPr>
          <w:lang w:val="fr-BE"/>
        </w:rPr>
      </w:pPr>
      <w:r>
        <w:rPr>
          <w:lang w:val="fr-BE"/>
        </w:rPr>
        <w:t xml:space="preserve">Au chargement de votre application, </w:t>
      </w:r>
      <w:r w:rsidR="00A727C2">
        <w:rPr>
          <w:lang w:val="fr-BE"/>
        </w:rPr>
        <w:t xml:space="preserve">vous </w:t>
      </w:r>
      <w:r w:rsidR="00B74910">
        <w:rPr>
          <w:lang w:val="fr-BE"/>
        </w:rPr>
        <w:t>devez</w:t>
      </w:r>
      <w:r w:rsidR="00A727C2">
        <w:rPr>
          <w:lang w:val="fr-BE"/>
        </w:rPr>
        <w:t xml:space="preserve"> </w:t>
      </w:r>
      <w:r w:rsidR="006D10F0">
        <w:rPr>
          <w:lang w:val="fr-BE"/>
        </w:rPr>
        <w:t xml:space="preserve">aléatoirement </w:t>
      </w:r>
      <w:r w:rsidR="00A727C2">
        <w:rPr>
          <w:lang w:val="fr-BE"/>
        </w:rPr>
        <w:t xml:space="preserve">afficher </w:t>
      </w:r>
      <w:r w:rsidR="00F3367E">
        <w:rPr>
          <w:lang w:val="fr-BE"/>
        </w:rPr>
        <w:t>trois</w:t>
      </w:r>
      <w:r w:rsidR="00B9188C">
        <w:rPr>
          <w:lang w:val="fr-BE"/>
        </w:rPr>
        <w:t xml:space="preserve"> </w:t>
      </w:r>
      <w:r w:rsidR="00750557">
        <w:rPr>
          <w:lang w:val="fr-BE"/>
        </w:rPr>
        <w:t>devinettes</w:t>
      </w:r>
      <w:r w:rsidR="00B9188C">
        <w:rPr>
          <w:lang w:val="fr-BE"/>
        </w:rPr>
        <w:t xml:space="preserve"> </w:t>
      </w:r>
      <w:r w:rsidR="00DD11AC">
        <w:rPr>
          <w:b/>
          <w:bCs/>
          <w:lang w:val="fr-BE"/>
        </w:rPr>
        <w:t>sur base d’un import</w:t>
      </w:r>
      <w:r w:rsidR="00B9188C">
        <w:rPr>
          <w:lang w:val="fr-BE"/>
        </w:rPr>
        <w:t xml:space="preserve"> </w:t>
      </w:r>
      <w:r w:rsidR="00DD11AC">
        <w:rPr>
          <w:lang w:val="fr-BE"/>
        </w:rPr>
        <w:t>d</w:t>
      </w:r>
      <w:r w:rsidR="00B9188C">
        <w:rPr>
          <w:lang w:val="fr-BE"/>
        </w:rPr>
        <w:t xml:space="preserve">es </w:t>
      </w:r>
      <w:r w:rsidR="00C20079">
        <w:rPr>
          <w:lang w:val="fr-BE"/>
        </w:rPr>
        <w:t xml:space="preserve">questions se trouvant dans </w:t>
      </w:r>
      <w:r w:rsidR="00C20079" w:rsidRPr="00097CE2">
        <w:rPr>
          <w:b/>
          <w:bCs/>
          <w:lang w:val="fr-BE"/>
        </w:rPr>
        <w:t>/question1/src/</w:t>
      </w:r>
      <w:proofErr w:type="spellStart"/>
      <w:r w:rsidR="00C20079" w:rsidRPr="00097CE2">
        <w:rPr>
          <w:b/>
          <w:bCs/>
          <w:lang w:val="fr-BE"/>
        </w:rPr>
        <w:t>utils</w:t>
      </w:r>
      <w:proofErr w:type="spellEnd"/>
      <w:r w:rsidR="00C20079" w:rsidRPr="00097CE2">
        <w:rPr>
          <w:b/>
          <w:bCs/>
          <w:lang w:val="fr-BE"/>
        </w:rPr>
        <w:t>/questions.js</w:t>
      </w:r>
      <w:r w:rsidR="007C2E32">
        <w:rPr>
          <w:lang w:val="fr-BE"/>
        </w:rPr>
        <w:t>.</w:t>
      </w:r>
      <w:r w:rsidR="00334FC3">
        <w:rPr>
          <w:lang w:val="fr-BE"/>
        </w:rPr>
        <w:t xml:space="preserve"> </w:t>
      </w:r>
      <w:r w:rsidR="00C57368">
        <w:rPr>
          <w:lang w:val="fr-BE"/>
        </w:rPr>
        <w:t>Vous devez aussi ajouter un bouton à la fin du questionnaire</w:t>
      </w:r>
      <w:r w:rsidR="0072437E">
        <w:rPr>
          <w:lang w:val="fr-BE"/>
        </w:rPr>
        <w:t xml:space="preserve"> permettant de calculer le score</w:t>
      </w:r>
      <w:r w:rsidR="00C57368">
        <w:rPr>
          <w:lang w:val="fr-BE"/>
        </w:rPr>
        <w:t>.</w:t>
      </w:r>
      <w:r w:rsidR="00BB0A9F">
        <w:rPr>
          <w:lang w:val="fr-BE"/>
        </w:rPr>
        <w:t xml:space="preserve"> </w:t>
      </w:r>
    </w:p>
    <w:p w14:paraId="62F82041" w14:textId="76208A01" w:rsidR="00CC7FA5" w:rsidRDefault="00CB7EBB" w:rsidP="004B1E59">
      <w:pPr>
        <w:spacing w:line="240" w:lineRule="auto"/>
        <w:jc w:val="both"/>
        <w:rPr>
          <w:lang w:val="fr-BE"/>
        </w:rPr>
      </w:pPr>
      <w:r>
        <w:rPr>
          <w:lang w:val="fr-BE"/>
        </w:rPr>
        <w:t xml:space="preserve">Voici </w:t>
      </w:r>
      <w:r w:rsidR="003A0FC3">
        <w:rPr>
          <w:lang w:val="fr-BE"/>
        </w:rPr>
        <w:t xml:space="preserve">comment vous devez afficher chaque </w:t>
      </w:r>
      <w:r>
        <w:rPr>
          <w:lang w:val="fr-BE"/>
        </w:rPr>
        <w:t>devinette :</w:t>
      </w:r>
    </w:p>
    <w:p w14:paraId="6ADF04DF" w14:textId="630C1A19" w:rsidR="0033238B" w:rsidRDefault="003A0FC3" w:rsidP="0033238B">
      <w:pPr>
        <w:pStyle w:val="ListParagraph"/>
        <w:numPr>
          <w:ilvl w:val="0"/>
          <w:numId w:val="36"/>
        </w:numPr>
        <w:spacing w:line="240" w:lineRule="auto"/>
        <w:jc w:val="both"/>
        <w:rPr>
          <w:lang w:val="fr-BE"/>
        </w:rPr>
      </w:pPr>
      <w:r>
        <w:rPr>
          <w:lang w:val="fr-BE"/>
        </w:rPr>
        <w:t xml:space="preserve">La question doit être </w:t>
      </w:r>
      <w:r w:rsidR="0078702D">
        <w:rPr>
          <w:lang w:val="fr-BE"/>
        </w:rPr>
        <w:t>facilement reconnaissable par rapport aux réponses</w:t>
      </w:r>
      <w:r w:rsidR="00BD57C6">
        <w:rPr>
          <w:lang w:val="fr-BE"/>
        </w:rPr>
        <w:t>.</w:t>
      </w:r>
    </w:p>
    <w:p w14:paraId="39EE342A" w14:textId="27661632" w:rsidR="00364231" w:rsidRDefault="00364231" w:rsidP="0033238B">
      <w:pPr>
        <w:pStyle w:val="ListParagraph"/>
        <w:numPr>
          <w:ilvl w:val="0"/>
          <w:numId w:val="36"/>
        </w:numPr>
        <w:spacing w:line="240" w:lineRule="auto"/>
        <w:jc w:val="both"/>
        <w:rPr>
          <w:lang w:val="fr-BE"/>
        </w:rPr>
      </w:pPr>
      <w:r>
        <w:rPr>
          <w:lang w:val="fr-BE"/>
        </w:rPr>
        <w:t xml:space="preserve">Chaque réponse doit être associée à un </w:t>
      </w:r>
      <w:r w:rsidR="008B1F24">
        <w:rPr>
          <w:lang w:val="fr-BE"/>
        </w:rPr>
        <w:t>« </w:t>
      </w:r>
      <w:r w:rsidR="0084600F">
        <w:rPr>
          <w:lang w:val="fr-BE"/>
        </w:rPr>
        <w:t xml:space="preserve">radio </w:t>
      </w:r>
      <w:proofErr w:type="spellStart"/>
      <w:r w:rsidR="0084600F">
        <w:rPr>
          <w:lang w:val="fr-BE"/>
        </w:rPr>
        <w:t>button</w:t>
      </w:r>
      <w:proofErr w:type="spellEnd"/>
      <w:r w:rsidR="008B1F24">
        <w:rPr>
          <w:lang w:val="fr-BE"/>
        </w:rPr>
        <w:t> »</w:t>
      </w:r>
      <w:r w:rsidR="00BD57C6">
        <w:rPr>
          <w:lang w:val="fr-BE"/>
        </w:rPr>
        <w:t>.</w:t>
      </w:r>
    </w:p>
    <w:p w14:paraId="5FF18ABB" w14:textId="5F0A16E7" w:rsidR="00AE76A0" w:rsidRDefault="00AE76A0" w:rsidP="0033238B">
      <w:pPr>
        <w:pStyle w:val="ListParagraph"/>
        <w:numPr>
          <w:ilvl w:val="0"/>
          <w:numId w:val="36"/>
        </w:numPr>
        <w:spacing w:line="240" w:lineRule="auto"/>
        <w:jc w:val="both"/>
        <w:rPr>
          <w:lang w:val="fr-BE"/>
        </w:rPr>
      </w:pPr>
      <w:r>
        <w:rPr>
          <w:lang w:val="fr-BE"/>
        </w:rPr>
        <w:t xml:space="preserve">Il doit être </w:t>
      </w:r>
      <w:r w:rsidR="00211F9B">
        <w:rPr>
          <w:lang w:val="fr-BE"/>
        </w:rPr>
        <w:t>impossible</w:t>
      </w:r>
      <w:r>
        <w:rPr>
          <w:lang w:val="fr-BE"/>
        </w:rPr>
        <w:t xml:space="preserve"> de </w:t>
      </w:r>
      <w:r w:rsidR="00F17F94">
        <w:rPr>
          <w:lang w:val="fr-BE"/>
        </w:rPr>
        <w:t xml:space="preserve">« checker » </w:t>
      </w:r>
      <w:r w:rsidR="00211F9B">
        <w:rPr>
          <w:lang w:val="fr-BE"/>
        </w:rPr>
        <w:t xml:space="preserve">plus </w:t>
      </w:r>
      <w:r w:rsidR="00F17F94">
        <w:rPr>
          <w:lang w:val="fr-BE"/>
        </w:rPr>
        <w:t xml:space="preserve">qu’un « radio </w:t>
      </w:r>
      <w:proofErr w:type="spellStart"/>
      <w:r w:rsidR="00F17F94">
        <w:rPr>
          <w:lang w:val="fr-BE"/>
        </w:rPr>
        <w:t>button</w:t>
      </w:r>
      <w:proofErr w:type="spellEnd"/>
      <w:r w:rsidR="00F17F94">
        <w:rPr>
          <w:lang w:val="fr-BE"/>
        </w:rPr>
        <w:t> » par devinette</w:t>
      </w:r>
      <w:r w:rsidR="00211F9B">
        <w:rPr>
          <w:lang w:val="fr-BE"/>
        </w:rPr>
        <w:t xml:space="preserve"> (car il n’y a jamais qu’une seul réponse possible !).</w:t>
      </w:r>
    </w:p>
    <w:p w14:paraId="3B51E3F2" w14:textId="17908C34" w:rsidR="00202F93" w:rsidRDefault="00C04CB8" w:rsidP="004B1E59">
      <w:pPr>
        <w:spacing w:line="240" w:lineRule="auto"/>
        <w:jc w:val="both"/>
        <w:rPr>
          <w:lang w:val="fr-BE"/>
        </w:rPr>
      </w:pPr>
      <w:r>
        <w:rPr>
          <w:lang w:val="fr-BE"/>
        </w:rPr>
        <w:t>Lorsque l’utilisateur clique sur le bouton pour calculer le score,</w:t>
      </w:r>
      <w:r w:rsidR="006D10F0">
        <w:rPr>
          <w:lang w:val="fr-BE"/>
        </w:rPr>
        <w:t xml:space="preserve"> vous devez </w:t>
      </w:r>
      <w:r w:rsidR="00A560D6" w:rsidRPr="00CE17DD">
        <w:rPr>
          <w:b/>
          <w:bCs/>
          <w:lang w:val="fr-BE"/>
        </w:rPr>
        <w:t>afficher</w:t>
      </w:r>
      <w:r w:rsidR="0005787F" w:rsidRPr="00CE17DD">
        <w:rPr>
          <w:b/>
          <w:bCs/>
          <w:lang w:val="fr-BE"/>
        </w:rPr>
        <w:t xml:space="preserve"> </w:t>
      </w:r>
      <w:r w:rsidR="00F35C84" w:rsidRPr="00CE17DD">
        <w:rPr>
          <w:b/>
          <w:bCs/>
          <w:lang w:val="fr-BE"/>
        </w:rPr>
        <w:t>uniquement</w:t>
      </w:r>
      <w:r w:rsidR="00F35C84">
        <w:rPr>
          <w:lang w:val="fr-BE"/>
        </w:rPr>
        <w:t xml:space="preserve"> </w:t>
      </w:r>
      <w:r w:rsidR="0005787F">
        <w:rPr>
          <w:lang w:val="fr-BE"/>
        </w:rPr>
        <w:t xml:space="preserve">le </w:t>
      </w:r>
      <w:r w:rsidR="0005787F" w:rsidRPr="00CE17DD">
        <w:rPr>
          <w:b/>
          <w:bCs/>
          <w:lang w:val="fr-BE"/>
        </w:rPr>
        <w:t>score</w:t>
      </w:r>
      <w:r w:rsidR="0005787F">
        <w:rPr>
          <w:lang w:val="fr-BE"/>
        </w:rPr>
        <w:t xml:space="preserve"> de l’utilisateur et </w:t>
      </w:r>
      <w:r w:rsidR="00611F42">
        <w:rPr>
          <w:lang w:val="fr-BE"/>
        </w:rPr>
        <w:t xml:space="preserve">un </w:t>
      </w:r>
      <w:r w:rsidR="00611F42" w:rsidRPr="00CD2310">
        <w:rPr>
          <w:b/>
          <w:bCs/>
          <w:lang w:val="fr-BE"/>
        </w:rPr>
        <w:t>bouton permett</w:t>
      </w:r>
      <w:r w:rsidR="00CD2310" w:rsidRPr="00CD2310">
        <w:rPr>
          <w:b/>
          <w:bCs/>
          <w:lang w:val="fr-BE"/>
        </w:rPr>
        <w:t>ant</w:t>
      </w:r>
      <w:r w:rsidR="0005787F" w:rsidRPr="00CD2310">
        <w:rPr>
          <w:b/>
          <w:bCs/>
          <w:lang w:val="fr-BE"/>
        </w:rPr>
        <w:t xml:space="preserve"> de recommencer u</w:t>
      </w:r>
      <w:r w:rsidR="00611F42" w:rsidRPr="00CD2310">
        <w:rPr>
          <w:b/>
          <w:bCs/>
          <w:lang w:val="fr-BE"/>
        </w:rPr>
        <w:t xml:space="preserve">n jeu </w:t>
      </w:r>
      <w:r w:rsidR="0005787F" w:rsidRPr="00CD2310">
        <w:rPr>
          <w:b/>
          <w:bCs/>
          <w:lang w:val="fr-BE"/>
        </w:rPr>
        <w:t>de devinettes</w:t>
      </w:r>
      <w:r w:rsidR="00017680">
        <w:rPr>
          <w:lang w:val="fr-BE"/>
        </w:rPr>
        <w:t>. L</w:t>
      </w:r>
      <w:r w:rsidR="0026702E">
        <w:rPr>
          <w:lang w:val="fr-BE"/>
        </w:rPr>
        <w:t>es questions ne sont donc plus visibles</w:t>
      </w:r>
      <w:r w:rsidR="000277FD">
        <w:rPr>
          <w:lang w:val="fr-BE"/>
        </w:rPr>
        <w:t xml:space="preserve">. </w:t>
      </w:r>
      <w:r w:rsidR="00755C94">
        <w:rPr>
          <w:lang w:val="fr-BE"/>
        </w:rPr>
        <w:t xml:space="preserve">Pour </w:t>
      </w:r>
      <w:r w:rsidR="00017680">
        <w:rPr>
          <w:lang w:val="fr-BE"/>
        </w:rPr>
        <w:t xml:space="preserve">calculer </w:t>
      </w:r>
      <w:r w:rsidR="00755C94">
        <w:rPr>
          <w:lang w:val="fr-BE"/>
        </w:rPr>
        <w:t>le score</w:t>
      </w:r>
      <w:r w:rsidR="004901E0">
        <w:rPr>
          <w:lang w:val="fr-BE"/>
        </w:rPr>
        <w:t xml:space="preserve"> </w:t>
      </w:r>
      <w:r w:rsidR="00202F93">
        <w:rPr>
          <w:lang w:val="fr-BE"/>
        </w:rPr>
        <w:t>:</w:t>
      </w:r>
    </w:p>
    <w:p w14:paraId="5FB3B6DE" w14:textId="123195D6" w:rsidR="007A47DF" w:rsidRDefault="007A47DF" w:rsidP="005B121E">
      <w:pPr>
        <w:pStyle w:val="ListParagraph"/>
        <w:numPr>
          <w:ilvl w:val="0"/>
          <w:numId w:val="36"/>
        </w:numPr>
        <w:spacing w:line="240" w:lineRule="auto"/>
        <w:rPr>
          <w:lang w:val="fr-BE"/>
        </w:rPr>
      </w:pPr>
      <w:r>
        <w:rPr>
          <w:lang w:val="fr-BE"/>
        </w:rPr>
        <w:t xml:space="preserve">Une réponse juste </w:t>
      </w:r>
      <w:r w:rsidR="0079234D">
        <w:rPr>
          <w:lang w:val="fr-BE"/>
        </w:rPr>
        <w:t xml:space="preserve">amène </w:t>
      </w:r>
      <w:r w:rsidR="00017CA3">
        <w:rPr>
          <w:lang w:val="fr-BE"/>
        </w:rPr>
        <w:t>1</w:t>
      </w:r>
      <w:r w:rsidR="00DA7A53">
        <w:rPr>
          <w:lang w:val="fr-BE"/>
        </w:rPr>
        <w:t xml:space="preserve"> point</w:t>
      </w:r>
      <w:r w:rsidR="00017CA3">
        <w:rPr>
          <w:lang w:val="fr-BE"/>
        </w:rPr>
        <w:t>.</w:t>
      </w:r>
      <w:r w:rsidR="002173C5">
        <w:rPr>
          <w:lang w:val="fr-BE"/>
        </w:rPr>
        <w:t xml:space="preserve"> </w:t>
      </w:r>
      <w:r w:rsidR="005B121E">
        <w:rPr>
          <w:lang w:val="fr-BE"/>
        </w:rPr>
        <w:br/>
      </w:r>
      <w:r w:rsidR="002173C5">
        <w:rPr>
          <w:lang w:val="fr-BE"/>
        </w:rPr>
        <w:t xml:space="preserve">NB : la réponse juste à une question </w:t>
      </w:r>
      <w:r w:rsidR="000539E8">
        <w:rPr>
          <w:lang w:val="fr-BE"/>
        </w:rPr>
        <w:t>doit être déterminée grâce à</w:t>
      </w:r>
      <w:r w:rsidR="002173C5">
        <w:rPr>
          <w:lang w:val="fr-BE"/>
        </w:rPr>
        <w:t xml:space="preserve"> </w:t>
      </w:r>
      <w:r w:rsidR="002173C5" w:rsidRPr="002173C5">
        <w:rPr>
          <w:lang w:val="fr-BE"/>
        </w:rPr>
        <w:t xml:space="preserve"> </w:t>
      </w:r>
      <w:proofErr w:type="spellStart"/>
      <w:r w:rsidR="002173C5" w:rsidRPr="005B121E">
        <w:rPr>
          <w:b/>
          <w:bCs/>
          <w:lang w:val="fr-BE"/>
        </w:rPr>
        <w:t>isCorrect</w:t>
      </w:r>
      <w:proofErr w:type="spellEnd"/>
      <w:r w:rsidR="00B37DAD">
        <w:rPr>
          <w:lang w:val="fr-BE"/>
        </w:rPr>
        <w:t xml:space="preserve"> dans </w:t>
      </w:r>
      <w:r w:rsidR="00B37DAD" w:rsidRPr="00097CE2">
        <w:rPr>
          <w:b/>
          <w:bCs/>
          <w:lang w:val="fr-BE"/>
        </w:rPr>
        <w:t>/question1/src/</w:t>
      </w:r>
      <w:proofErr w:type="spellStart"/>
      <w:r w:rsidR="00B37DAD" w:rsidRPr="00097CE2">
        <w:rPr>
          <w:b/>
          <w:bCs/>
          <w:lang w:val="fr-BE"/>
        </w:rPr>
        <w:t>utils</w:t>
      </w:r>
      <w:proofErr w:type="spellEnd"/>
      <w:r w:rsidR="00B37DAD" w:rsidRPr="00097CE2">
        <w:rPr>
          <w:b/>
          <w:bCs/>
          <w:lang w:val="fr-BE"/>
        </w:rPr>
        <w:t>/questions.js</w:t>
      </w:r>
      <w:r w:rsidR="0069080E">
        <w:rPr>
          <w:b/>
          <w:bCs/>
          <w:lang w:val="fr-BE"/>
        </w:rPr>
        <w:t> </w:t>
      </w:r>
      <w:r w:rsidR="0069080E">
        <w:rPr>
          <w:lang w:val="fr-BE"/>
        </w:rPr>
        <w:t xml:space="preserve">; si </w:t>
      </w:r>
      <w:proofErr w:type="spellStart"/>
      <w:r w:rsidR="0069080E" w:rsidRPr="0069080E">
        <w:rPr>
          <w:b/>
          <w:bCs/>
          <w:lang w:val="fr-BE"/>
        </w:rPr>
        <w:t>isCorrect</w:t>
      </w:r>
      <w:proofErr w:type="spellEnd"/>
      <w:r w:rsidR="0069080E">
        <w:rPr>
          <w:lang w:val="fr-BE"/>
        </w:rPr>
        <w:t xml:space="preserve"> est vrai, c’est que c’est la bonne réponse.</w:t>
      </w:r>
    </w:p>
    <w:p w14:paraId="4D474358" w14:textId="2C1C3B7A" w:rsidR="00F02A9E" w:rsidRDefault="00F02A9E" w:rsidP="005B121E">
      <w:pPr>
        <w:pStyle w:val="ListParagraph"/>
        <w:numPr>
          <w:ilvl w:val="0"/>
          <w:numId w:val="36"/>
        </w:numPr>
        <w:spacing w:line="240" w:lineRule="auto"/>
        <w:rPr>
          <w:lang w:val="fr-BE"/>
        </w:rPr>
      </w:pPr>
      <w:r>
        <w:rPr>
          <w:lang w:val="fr-BE"/>
        </w:rPr>
        <w:t>Une réponse fausse amène 0 points</w:t>
      </w:r>
      <w:r w:rsidR="007E416D">
        <w:rPr>
          <w:lang w:val="fr-BE"/>
        </w:rPr>
        <w:t>.</w:t>
      </w:r>
      <w:r w:rsidR="00ED7D75">
        <w:rPr>
          <w:lang w:val="fr-BE"/>
        </w:rPr>
        <w:t xml:space="preserve"> S</w:t>
      </w:r>
      <w:r w:rsidR="00A546F3">
        <w:rPr>
          <w:lang w:val="fr-BE"/>
        </w:rPr>
        <w:t xml:space="preserve">i aucune réponse est sélectionnée pour une question, </w:t>
      </w:r>
      <w:r w:rsidR="001B6A15">
        <w:rPr>
          <w:lang w:val="fr-BE"/>
        </w:rPr>
        <w:t>cela reviendra à une réponse fausse.</w:t>
      </w:r>
    </w:p>
    <w:p w14:paraId="0F11694D" w14:textId="77AD9F97" w:rsidR="007E416D" w:rsidRPr="007A47DF" w:rsidRDefault="008E3645" w:rsidP="005B121E">
      <w:pPr>
        <w:pStyle w:val="ListParagraph"/>
        <w:numPr>
          <w:ilvl w:val="0"/>
          <w:numId w:val="36"/>
        </w:numPr>
        <w:spacing w:line="240" w:lineRule="auto"/>
        <w:rPr>
          <w:lang w:val="fr-BE"/>
        </w:rPr>
      </w:pPr>
      <w:r>
        <w:rPr>
          <w:lang w:val="fr-BE"/>
        </w:rPr>
        <w:t xml:space="preserve">Le score </w:t>
      </w:r>
      <w:r w:rsidR="00CD4D12">
        <w:rPr>
          <w:lang w:val="fr-BE"/>
        </w:rPr>
        <w:t xml:space="preserve">sera donné </w:t>
      </w:r>
      <w:r w:rsidR="001445C8">
        <w:rPr>
          <w:lang w:val="fr-BE"/>
        </w:rPr>
        <w:t>sur 3 points.</w:t>
      </w:r>
    </w:p>
    <w:p w14:paraId="442C4642" w14:textId="1B0872CA" w:rsidR="00E17679" w:rsidRDefault="00E17679" w:rsidP="004B1E59">
      <w:pPr>
        <w:spacing w:line="240" w:lineRule="auto"/>
        <w:jc w:val="both"/>
        <w:rPr>
          <w:lang w:val="fr-BE"/>
        </w:rPr>
      </w:pPr>
      <w:r w:rsidRPr="293CB6A6">
        <w:rPr>
          <w:lang w:val="fr-BE"/>
        </w:rPr>
        <w:t xml:space="preserve">Voici un exemple de ce à quoi pourrait ressembler votre </w:t>
      </w:r>
      <w:r w:rsidR="005072A3">
        <w:rPr>
          <w:lang w:val="fr-BE"/>
        </w:rPr>
        <w:t>application</w:t>
      </w:r>
      <w:r w:rsidRPr="293CB6A6">
        <w:rPr>
          <w:lang w:val="fr-BE"/>
        </w:rPr>
        <w:t xml:space="preserve"> web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6"/>
        <w:gridCol w:w="4700"/>
      </w:tblGrid>
      <w:tr w:rsidR="00F8210B" w14:paraId="2E29D77C" w14:textId="77777777" w:rsidTr="007A1454">
        <w:tc>
          <w:tcPr>
            <w:tcW w:w="5228" w:type="dxa"/>
          </w:tcPr>
          <w:p w14:paraId="6EC43C82" w14:textId="40AD492B" w:rsidR="00F8210B" w:rsidRDefault="002B1828" w:rsidP="00F8210B">
            <w:pPr>
              <w:keepNext/>
              <w:jc w:val="both"/>
            </w:pPr>
            <w:r>
              <w:rPr>
                <w:noProof/>
              </w:rPr>
              <w:drawing>
                <wp:inline distT="0" distB="0" distL="0" distR="0" wp14:anchorId="52DCBE40" wp14:editId="17CEC7B2">
                  <wp:extent cx="3524250" cy="3203864"/>
                  <wp:effectExtent l="0" t="0" r="0" b="0"/>
                  <wp:docPr id="176433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37124" name=""/>
                          <pic:cNvPicPr/>
                        </pic:nvPicPr>
                        <pic:blipFill>
                          <a:blip r:embed="rId11"/>
                          <a:stretch>
                            <a:fillRect/>
                          </a:stretch>
                        </pic:blipFill>
                        <pic:spPr>
                          <a:xfrm>
                            <a:off x="0" y="0"/>
                            <a:ext cx="3532757" cy="3211598"/>
                          </a:xfrm>
                          <a:prstGeom prst="rect">
                            <a:avLst/>
                          </a:prstGeom>
                        </pic:spPr>
                      </pic:pic>
                    </a:graphicData>
                  </a:graphic>
                </wp:inline>
              </w:drawing>
            </w:r>
          </w:p>
          <w:p w14:paraId="795227A8" w14:textId="2E36C517" w:rsidR="007A1454" w:rsidRDefault="007A1454" w:rsidP="007A1454">
            <w:pPr>
              <w:pStyle w:val="Caption"/>
              <w:jc w:val="both"/>
            </w:pPr>
            <w:r>
              <w:t xml:space="preserve">Figure </w:t>
            </w:r>
            <w:r>
              <w:fldChar w:fldCharType="begin"/>
            </w:r>
            <w:r>
              <w:instrText xml:space="preserve"> SEQ Figure \* ARABIC </w:instrText>
            </w:r>
            <w:r>
              <w:fldChar w:fldCharType="separate"/>
            </w:r>
            <w:r w:rsidR="009D61BB">
              <w:rPr>
                <w:noProof/>
              </w:rPr>
              <w:t>1</w:t>
            </w:r>
            <w:r>
              <w:fldChar w:fldCharType="end"/>
            </w:r>
            <w:r>
              <w:t>- 3 devinettes avec les réponses de l'utilisateur</w:t>
            </w:r>
          </w:p>
          <w:p w14:paraId="4C6F9F66" w14:textId="2B3E2CED" w:rsidR="007A1454" w:rsidRDefault="007A1454" w:rsidP="00F8210B">
            <w:pPr>
              <w:keepNext/>
              <w:jc w:val="both"/>
            </w:pPr>
          </w:p>
        </w:tc>
        <w:tc>
          <w:tcPr>
            <w:tcW w:w="5228" w:type="dxa"/>
          </w:tcPr>
          <w:p w14:paraId="524890E1" w14:textId="0B736990" w:rsidR="00F8210B" w:rsidRDefault="008E0026" w:rsidP="00F8210B">
            <w:pPr>
              <w:keepNext/>
              <w:jc w:val="both"/>
            </w:pPr>
            <w:r>
              <w:rPr>
                <w:noProof/>
              </w:rPr>
              <w:drawing>
                <wp:inline distT="0" distB="0" distL="0" distR="0" wp14:anchorId="65A575ED" wp14:editId="5F07D266">
                  <wp:extent cx="2552700" cy="1254838"/>
                  <wp:effectExtent l="0" t="0" r="0" b="2540"/>
                  <wp:docPr id="170291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11454" name=""/>
                          <pic:cNvPicPr/>
                        </pic:nvPicPr>
                        <pic:blipFill>
                          <a:blip r:embed="rId12"/>
                          <a:stretch>
                            <a:fillRect/>
                          </a:stretch>
                        </pic:blipFill>
                        <pic:spPr>
                          <a:xfrm>
                            <a:off x="0" y="0"/>
                            <a:ext cx="2561674" cy="1259249"/>
                          </a:xfrm>
                          <a:prstGeom prst="rect">
                            <a:avLst/>
                          </a:prstGeom>
                        </pic:spPr>
                      </pic:pic>
                    </a:graphicData>
                  </a:graphic>
                </wp:inline>
              </w:drawing>
            </w:r>
          </w:p>
          <w:p w14:paraId="7142E3CB" w14:textId="2DB16F54" w:rsidR="007A1454" w:rsidRPr="007A1454" w:rsidRDefault="007A1454" w:rsidP="007A1454">
            <w:pPr>
              <w:pStyle w:val="Caption"/>
              <w:jc w:val="both"/>
              <w:rPr>
                <w:lang w:val="fr-BE"/>
              </w:rPr>
            </w:pPr>
            <w:r>
              <w:t xml:space="preserve">Figure </w:t>
            </w:r>
            <w:r>
              <w:fldChar w:fldCharType="begin"/>
            </w:r>
            <w:r>
              <w:instrText xml:space="preserve"> SEQ Figure \* ARABIC </w:instrText>
            </w:r>
            <w:r>
              <w:fldChar w:fldCharType="separate"/>
            </w:r>
            <w:r w:rsidR="009D61BB">
              <w:rPr>
                <w:noProof/>
              </w:rPr>
              <w:t>2</w:t>
            </w:r>
            <w:r>
              <w:fldChar w:fldCharType="end"/>
            </w:r>
            <w:r>
              <w:t xml:space="preserve"> - Affichage du score de l'utilisateur après avoir demandé de calculer le score</w:t>
            </w:r>
          </w:p>
        </w:tc>
      </w:tr>
    </w:tbl>
    <w:p w14:paraId="6E9E2212" w14:textId="6094B9E4" w:rsidR="00F8210B" w:rsidRDefault="00CD2310" w:rsidP="00F8210B">
      <w:pPr>
        <w:keepNext/>
        <w:spacing w:line="240" w:lineRule="auto"/>
        <w:jc w:val="both"/>
      </w:pPr>
      <w:r>
        <w:t xml:space="preserve">Vérifiez bien que quand vous cliquez sur le bouton pour recommencer un jeu, </w:t>
      </w:r>
      <w:r w:rsidR="00AA6AD4">
        <w:t>3 devinettes sont</w:t>
      </w:r>
      <w:r w:rsidR="00200661">
        <w:t xml:space="preserve"> sélectionnées aléatoirement et</w:t>
      </w:r>
      <w:r w:rsidR="00AA6AD4">
        <w:t xml:space="preserve"> affichées</w:t>
      </w:r>
      <w:r w:rsidR="00C45EC3">
        <w:t> !</w:t>
      </w:r>
    </w:p>
    <w:p w14:paraId="54EE2F31" w14:textId="5FB6672D" w:rsidR="00F8210B" w:rsidRDefault="00F8210B" w:rsidP="00F8210B">
      <w:pPr>
        <w:keepNext/>
        <w:spacing w:line="240" w:lineRule="auto"/>
        <w:jc w:val="both"/>
      </w:pPr>
      <w:r>
        <w:rPr>
          <w:noProof/>
        </w:rPr>
        <w:t xml:space="preserve">         </w:t>
      </w:r>
    </w:p>
    <w:p w14:paraId="3BFE6ED2" w14:textId="769E4896" w:rsidR="00E17679" w:rsidRPr="004901E0" w:rsidRDefault="00E17679" w:rsidP="293CB6A6">
      <w:pPr>
        <w:keepNext/>
        <w:spacing w:line="240" w:lineRule="auto"/>
        <w:jc w:val="center"/>
        <w:rPr>
          <w:lang w:val="fr-BE"/>
        </w:rPr>
      </w:pPr>
    </w:p>
    <w:p w14:paraId="42F21006" w14:textId="19EC5621" w:rsidR="00CA43C5" w:rsidRPr="004141F0" w:rsidRDefault="00745D07" w:rsidP="004141F0">
      <w:pPr>
        <w:pStyle w:val="Heading1"/>
        <w:pageBreakBefore/>
        <w:ind w:left="431" w:hanging="431"/>
      </w:pPr>
      <w:r w:rsidRPr="004141F0">
        <w:lastRenderedPageBreak/>
        <w:t xml:space="preserve">Question 2 : </w:t>
      </w:r>
      <w:r w:rsidR="00E50050" w:rsidRPr="004141F0">
        <w:t xml:space="preserve">RESTful API </w:t>
      </w:r>
      <w:r w:rsidR="00DA5EA6" w:rsidRPr="004141F0">
        <w:t>(</w:t>
      </w:r>
      <w:r w:rsidR="007C7C0E" w:rsidRPr="004141F0">
        <w:t>7</w:t>
      </w:r>
      <w:r w:rsidR="00972E03" w:rsidRPr="004141F0">
        <w:t xml:space="preserve"> </w:t>
      </w:r>
      <w:r w:rsidR="00DA5EA6" w:rsidRPr="004141F0">
        <w:t>points)</w:t>
      </w:r>
    </w:p>
    <w:p w14:paraId="014A9C65" w14:textId="0BB00C48" w:rsidR="00972E03" w:rsidRDefault="00110296" w:rsidP="00CD3856">
      <w:pPr>
        <w:jc w:val="both"/>
        <w:rPr>
          <w:lang w:val="fr-BE"/>
        </w:rPr>
      </w:pPr>
      <w:r>
        <w:rPr>
          <w:lang w:val="fr-BE"/>
        </w:rPr>
        <w:t>Vous devez créer un</w:t>
      </w:r>
      <w:r w:rsidR="0039560D">
        <w:rPr>
          <w:lang w:val="fr-BE"/>
        </w:rPr>
        <w:t>e API</w:t>
      </w:r>
      <w:r>
        <w:rPr>
          <w:lang w:val="fr-BE"/>
        </w:rPr>
        <w:t xml:space="preserve"> backend permettant</w:t>
      </w:r>
      <w:r w:rsidR="00C914BC">
        <w:rPr>
          <w:lang w:val="fr-BE"/>
        </w:rPr>
        <w:t xml:space="preserve"> </w:t>
      </w:r>
      <w:r w:rsidR="00CE4098">
        <w:rPr>
          <w:lang w:val="fr-BE"/>
        </w:rPr>
        <w:t xml:space="preserve">de gérer des parties de devinettes éducatives.  </w:t>
      </w:r>
    </w:p>
    <w:p w14:paraId="725B0066" w14:textId="6CA34C6B" w:rsidR="00635FB3" w:rsidRPr="002855DD" w:rsidRDefault="00635FB3" w:rsidP="00CD3856">
      <w:pPr>
        <w:jc w:val="both"/>
        <w:rPr>
          <w:lang w:val="fr-BE"/>
        </w:rPr>
      </w:pPr>
      <w:r w:rsidRPr="00635FB3">
        <w:rPr>
          <w:lang w:val="fr-BE"/>
        </w:rPr>
        <w:t xml:space="preserve">Le </w:t>
      </w:r>
      <w:proofErr w:type="spellStart"/>
      <w:r w:rsidRPr="00635FB3">
        <w:rPr>
          <w:lang w:val="fr-BE"/>
        </w:rPr>
        <w:t>boilerplate</w:t>
      </w:r>
      <w:proofErr w:type="spellEnd"/>
      <w:r w:rsidRPr="00635FB3">
        <w:rPr>
          <w:lang w:val="fr-BE"/>
        </w:rPr>
        <w:t xml:space="preserve"> </w:t>
      </w:r>
      <w:r>
        <w:rPr>
          <w:lang w:val="fr-BE"/>
        </w:rPr>
        <w:t>pour</w:t>
      </w:r>
      <w:r w:rsidRPr="00635FB3">
        <w:rPr>
          <w:lang w:val="fr-BE"/>
        </w:rPr>
        <w:t xml:space="preserve"> cette question se trouve dans</w:t>
      </w:r>
      <w:r>
        <w:rPr>
          <w:lang w:val="fr-BE"/>
        </w:rPr>
        <w:t xml:space="preserve"> le dossier</w:t>
      </w:r>
      <w:r w:rsidRPr="00635FB3">
        <w:rPr>
          <w:lang w:val="fr-BE"/>
        </w:rPr>
        <w:t xml:space="preserve"> </w:t>
      </w:r>
      <w:r w:rsidRPr="00635FB3">
        <w:rPr>
          <w:b/>
          <w:bCs/>
          <w:lang w:val="fr-BE"/>
        </w:rPr>
        <w:t>/question2</w:t>
      </w:r>
      <w:r w:rsidRPr="00635FB3">
        <w:rPr>
          <w:lang w:val="fr-BE"/>
        </w:rPr>
        <w:t>.</w:t>
      </w:r>
      <w:r>
        <w:rPr>
          <w:lang w:val="fr-BE"/>
        </w:rPr>
        <w:t xml:space="preserve"> Il correspond </w:t>
      </w:r>
      <w:r w:rsidR="002855DD">
        <w:rPr>
          <w:lang w:val="fr-BE"/>
        </w:rPr>
        <w:t xml:space="preserve">au </w:t>
      </w:r>
      <w:proofErr w:type="spellStart"/>
      <w:r w:rsidR="002855DD">
        <w:rPr>
          <w:lang w:val="fr-BE"/>
        </w:rPr>
        <w:t>boilerplate</w:t>
      </w:r>
      <w:proofErr w:type="spellEnd"/>
      <w:r w:rsidR="002855DD">
        <w:rPr>
          <w:lang w:val="fr-BE"/>
        </w:rPr>
        <w:t xml:space="preserve"> </w:t>
      </w:r>
      <w:proofErr w:type="spellStart"/>
      <w:r w:rsidR="00804BD6">
        <w:rPr>
          <w:i/>
          <w:iCs/>
          <w:lang w:val="fr-BE"/>
        </w:rPr>
        <w:t>jwt</w:t>
      </w:r>
      <w:proofErr w:type="spellEnd"/>
      <w:r w:rsidR="002855DD">
        <w:rPr>
          <w:i/>
          <w:iCs/>
          <w:lang w:val="fr-BE"/>
        </w:rPr>
        <w:t>-api-</w:t>
      </w:r>
      <w:proofErr w:type="spellStart"/>
      <w:r w:rsidR="002855DD">
        <w:rPr>
          <w:i/>
          <w:iCs/>
          <w:lang w:val="fr-BE"/>
        </w:rPr>
        <w:t>boilerplate</w:t>
      </w:r>
      <w:proofErr w:type="spellEnd"/>
      <w:r w:rsidR="002855DD">
        <w:rPr>
          <w:lang w:val="fr-BE"/>
        </w:rPr>
        <w:t xml:space="preserve"> vu au cours.</w:t>
      </w:r>
    </w:p>
    <w:p w14:paraId="5F56D4E6" w14:textId="403272BD" w:rsidR="00F80593" w:rsidRDefault="00F80593" w:rsidP="00CD3856">
      <w:pPr>
        <w:jc w:val="both"/>
        <w:rPr>
          <w:lang w:val="fr-BE"/>
        </w:rPr>
      </w:pPr>
      <w:r w:rsidRPr="293CB6A6">
        <w:rPr>
          <w:lang w:val="fr-BE"/>
        </w:rPr>
        <w:t xml:space="preserve">Vous </w:t>
      </w:r>
      <w:r w:rsidR="00A06311">
        <w:rPr>
          <w:lang w:val="fr-BE"/>
        </w:rPr>
        <w:t>allez</w:t>
      </w:r>
      <w:r w:rsidRPr="293CB6A6">
        <w:rPr>
          <w:lang w:val="fr-BE"/>
        </w:rPr>
        <w:t xml:space="preserve"> créer </w:t>
      </w:r>
      <w:r w:rsidR="00FD4368" w:rsidRPr="293CB6A6">
        <w:rPr>
          <w:lang w:val="fr-BE"/>
        </w:rPr>
        <w:t xml:space="preserve">les opérations </w:t>
      </w:r>
      <w:r w:rsidR="00A06311">
        <w:rPr>
          <w:lang w:val="fr-BE"/>
        </w:rPr>
        <w:t>qui suivent</w:t>
      </w:r>
      <w:r w:rsidR="00D72010">
        <w:rPr>
          <w:lang w:val="fr-BE"/>
        </w:rPr>
        <w:t>.</w:t>
      </w:r>
    </w:p>
    <w:p w14:paraId="3512FB22" w14:textId="77777777" w:rsidR="006925EA" w:rsidRPr="006925EA" w:rsidRDefault="006646CE" w:rsidP="006925EA">
      <w:pPr>
        <w:pStyle w:val="Heading2"/>
      </w:pPr>
      <w:r w:rsidRPr="00A06311">
        <w:rPr>
          <w:bCs/>
        </w:rPr>
        <w:t>Récupérer un</w:t>
      </w:r>
      <w:r w:rsidR="00610355" w:rsidRPr="00A06311">
        <w:rPr>
          <w:bCs/>
        </w:rPr>
        <w:t xml:space="preserve"> jeu </w:t>
      </w:r>
      <w:r w:rsidRPr="00A06311">
        <w:rPr>
          <w:bCs/>
        </w:rPr>
        <w:t>de devinettes éducatives</w:t>
      </w:r>
    </w:p>
    <w:p w14:paraId="032CCF90" w14:textId="0FD51A86" w:rsidR="00CD72E7" w:rsidRDefault="00550BAC" w:rsidP="00CD72E7">
      <w:pPr>
        <w:jc w:val="both"/>
      </w:pPr>
      <w:r w:rsidRPr="00A06311">
        <w:t xml:space="preserve">Cette opération doit avoir le chemin </w:t>
      </w:r>
      <w:r w:rsidRPr="006925EA">
        <w:rPr>
          <w:b/>
          <w:bCs/>
        </w:rPr>
        <w:t>/</w:t>
      </w:r>
      <w:proofErr w:type="spellStart"/>
      <w:r w:rsidR="00610355" w:rsidRPr="006925EA">
        <w:rPr>
          <w:b/>
          <w:bCs/>
        </w:rPr>
        <w:t>game</w:t>
      </w:r>
      <w:r w:rsidR="00411AC3">
        <w:rPr>
          <w:b/>
          <w:bCs/>
        </w:rPr>
        <w:t>s</w:t>
      </w:r>
      <w:proofErr w:type="spellEnd"/>
      <w:r w:rsidRPr="006925EA">
        <w:rPr>
          <w:b/>
          <w:bCs/>
        </w:rPr>
        <w:t>/</w:t>
      </w:r>
      <w:r w:rsidR="00DC0151">
        <w:rPr>
          <w:b/>
          <w:bCs/>
        </w:rPr>
        <w:t>start</w:t>
      </w:r>
      <w:commentRangeStart w:id="1"/>
      <w:commentRangeStart w:id="2"/>
      <w:r w:rsidR="006165FB" w:rsidRPr="006925EA">
        <w:rPr>
          <w:b/>
          <w:bCs/>
        </w:rPr>
        <w:t xml:space="preserve"> </w:t>
      </w:r>
      <w:commentRangeEnd w:id="1"/>
      <w:r w:rsidR="008435FE">
        <w:rPr>
          <w:rStyle w:val="CommentReference"/>
        </w:rPr>
        <w:commentReference w:id="1"/>
      </w:r>
      <w:commentRangeEnd w:id="2"/>
      <w:r w:rsidR="000F1CB9">
        <w:rPr>
          <w:rStyle w:val="CommentReference"/>
        </w:rPr>
        <w:commentReference w:id="2"/>
      </w:r>
      <w:r w:rsidR="006165FB" w:rsidRPr="006925EA">
        <w:rPr>
          <w:b/>
          <w:bCs/>
        </w:rPr>
        <w:t>ou</w:t>
      </w:r>
      <w:r w:rsidR="006165FB" w:rsidRPr="00A06311">
        <w:t xml:space="preserve"> </w:t>
      </w:r>
      <w:r w:rsidR="006165FB" w:rsidRPr="006925EA">
        <w:rPr>
          <w:b/>
          <w:bCs/>
        </w:rPr>
        <w:t>/</w:t>
      </w:r>
      <w:proofErr w:type="spellStart"/>
      <w:r w:rsidR="006165FB" w:rsidRPr="006925EA">
        <w:rPr>
          <w:b/>
          <w:bCs/>
        </w:rPr>
        <w:t>game</w:t>
      </w:r>
      <w:r w:rsidR="00DC0151">
        <w:rPr>
          <w:b/>
          <w:bCs/>
        </w:rPr>
        <w:t>s</w:t>
      </w:r>
      <w:proofErr w:type="spellEnd"/>
      <w:r w:rsidR="006165FB" w:rsidRPr="006925EA">
        <w:rPr>
          <w:b/>
          <w:bCs/>
        </w:rPr>
        <w:t>/</w:t>
      </w:r>
      <w:proofErr w:type="spellStart"/>
      <w:r w:rsidR="00DC0151">
        <w:rPr>
          <w:b/>
          <w:bCs/>
        </w:rPr>
        <w:t>start</w:t>
      </w:r>
      <w:del w:id="3" w:author="Sébastien STREBELLE" w:date="2023-06-07T10:50:00Z">
        <w:r w:rsidR="006165FB" w:rsidRPr="006925EA" w:rsidDel="009B59CB">
          <w:rPr>
            <w:b/>
            <w:bCs/>
          </w:rPr>
          <w:delText>:level</w:delText>
        </w:r>
      </w:del>
      <w:r w:rsidR="005649CE" w:rsidRPr="006925EA">
        <w:rPr>
          <w:b/>
          <w:bCs/>
        </w:rPr>
        <w:t>?</w:t>
      </w:r>
      <w:r w:rsidR="00AC1BB4">
        <w:rPr>
          <w:b/>
          <w:bCs/>
        </w:rPr>
        <w:t>level</w:t>
      </w:r>
      <w:proofErr w:type="spellEnd"/>
      <w:r w:rsidR="005649CE" w:rsidRPr="006925EA">
        <w:rPr>
          <w:b/>
          <w:bCs/>
        </w:rPr>
        <w:t>=value</w:t>
      </w:r>
      <w:r w:rsidRPr="00A06311">
        <w:t>.</w:t>
      </w:r>
      <w:r w:rsidR="006165FB" w:rsidRPr="00A06311">
        <w:br/>
        <w:t>Cette opérat</w:t>
      </w:r>
      <w:r w:rsidR="00C55E7C" w:rsidRPr="00A06311">
        <w:t xml:space="preserve">ion doit renvoyer </w:t>
      </w:r>
      <w:r w:rsidR="00604859" w:rsidRPr="00A06311">
        <w:t>un jeu de 3 devinettes contenant une question ainsi que les réponses associées</w:t>
      </w:r>
      <w:r w:rsidR="004E7052" w:rsidRPr="00A06311">
        <w:t>, pour le niveau sélectionné.</w:t>
      </w:r>
    </w:p>
    <w:p w14:paraId="12BCD6F4" w14:textId="1DAA397F" w:rsidR="00CD72E7" w:rsidRDefault="004E7052" w:rsidP="00CD72E7">
      <w:pPr>
        <w:jc w:val="both"/>
      </w:pPr>
      <w:r w:rsidRPr="00A06311">
        <w:t xml:space="preserve">Un paramètre de requête </w:t>
      </w:r>
      <w:commentRangeStart w:id="4"/>
      <w:commentRangeStart w:id="5"/>
      <w:proofErr w:type="spellStart"/>
      <w:r w:rsidR="00AC1BB4">
        <w:rPr>
          <w:b/>
          <w:bCs/>
        </w:rPr>
        <w:t>level</w:t>
      </w:r>
      <w:proofErr w:type="spellEnd"/>
      <w:r w:rsidRPr="00A06311">
        <w:t xml:space="preserve"> </w:t>
      </w:r>
      <w:commentRangeEnd w:id="4"/>
      <w:r w:rsidR="008A7F78">
        <w:rPr>
          <w:rStyle w:val="CommentReference"/>
        </w:rPr>
        <w:commentReference w:id="4"/>
      </w:r>
      <w:commentRangeEnd w:id="5"/>
      <w:r w:rsidR="00DA0BE6">
        <w:rPr>
          <w:rStyle w:val="CommentReference"/>
        </w:rPr>
        <w:commentReference w:id="5"/>
      </w:r>
      <w:r w:rsidRPr="00A06311">
        <w:t xml:space="preserve">doit permettre de forcer d’avoir un jeu </w:t>
      </w:r>
      <w:r w:rsidR="00D73C31" w:rsidRPr="00A06311">
        <w:t>de 3 devinettes pour un</w:t>
      </w:r>
      <w:r w:rsidR="00AC1BB4">
        <w:t xml:space="preserve"> niveau</w:t>
      </w:r>
      <w:r w:rsidR="00DD282D">
        <w:t xml:space="preserve">. </w:t>
      </w:r>
      <w:r w:rsidR="00D62CEF" w:rsidRPr="00A06311">
        <w:t xml:space="preserve">Si le paramètre de requête n’est pas indiqué, on sélectionne des devinettes parmi </w:t>
      </w:r>
      <w:r w:rsidR="00F27869" w:rsidRPr="00A06311">
        <w:t>tous les niveaux</w:t>
      </w:r>
      <w:r w:rsidR="00D62CEF" w:rsidRPr="00A06311">
        <w:t>.</w:t>
      </w:r>
      <w:r w:rsidR="00AA01A5">
        <w:t xml:space="preserve"> Si le </w:t>
      </w:r>
      <w:proofErr w:type="spellStart"/>
      <w:r w:rsidR="00AA01A5" w:rsidRPr="00AA01A5">
        <w:rPr>
          <w:b/>
          <w:bCs/>
        </w:rPr>
        <w:t>level</w:t>
      </w:r>
      <w:proofErr w:type="spellEnd"/>
      <w:r w:rsidR="00AA01A5">
        <w:t xml:space="preserve"> donné ne correspond pas à un </w:t>
      </w:r>
      <w:proofErr w:type="spellStart"/>
      <w:r w:rsidR="00AA01A5" w:rsidRPr="00AA01A5">
        <w:rPr>
          <w:b/>
          <w:bCs/>
        </w:rPr>
        <w:t>level</w:t>
      </w:r>
      <w:proofErr w:type="spellEnd"/>
      <w:r w:rsidR="00AA01A5">
        <w:t xml:space="preserve"> existant, vous devez renvoyer le code d’erreur approprié.</w:t>
      </w:r>
    </w:p>
    <w:p w14:paraId="42EC8900" w14:textId="1978C63B" w:rsidR="00AA6E9F" w:rsidRDefault="00B531B4" w:rsidP="00CD72E7">
      <w:pPr>
        <w:jc w:val="both"/>
      </w:pPr>
      <w:r w:rsidRPr="00A06311">
        <w:t xml:space="preserve">Vous devez utiliser les devinettes existantes qui se trouvent dans </w:t>
      </w:r>
      <w:r w:rsidR="00FF2E5D" w:rsidRPr="0004427D">
        <w:rPr>
          <w:b/>
          <w:bCs/>
        </w:rPr>
        <w:t>/question2/data/</w:t>
      </w:r>
      <w:proofErr w:type="spellStart"/>
      <w:r w:rsidR="0004427D" w:rsidRPr="0004427D">
        <w:rPr>
          <w:b/>
          <w:bCs/>
        </w:rPr>
        <w:t>questions.json</w:t>
      </w:r>
      <w:proofErr w:type="spellEnd"/>
      <w:r w:rsidR="00FF2E5D" w:rsidRPr="00A06311">
        <w:t xml:space="preserve"> pour sélectionner</w:t>
      </w:r>
      <w:r w:rsidR="00516FDD">
        <w:t xml:space="preserve"> 3 devinettes aléatoirement. </w:t>
      </w:r>
    </w:p>
    <w:p w14:paraId="6678E021" w14:textId="66461252" w:rsidR="003A3E6D" w:rsidRDefault="007414AF" w:rsidP="006925EA">
      <w:r>
        <w:t>NB : V</w:t>
      </w:r>
      <w:r w:rsidR="003349B9">
        <w:t>ous devez renvoyer toutes</w:t>
      </w:r>
      <w:r w:rsidR="00A75C77">
        <w:t xml:space="preserve"> les</w:t>
      </w:r>
      <w:r w:rsidR="003349B9">
        <w:t xml:space="preserve"> informations</w:t>
      </w:r>
      <w:r w:rsidR="008805CC">
        <w:t> </w:t>
      </w:r>
      <w:r>
        <w:t>associées à une question (</w:t>
      </w:r>
      <w:r w:rsidR="003349B9">
        <w:t xml:space="preserve">id, </w:t>
      </w:r>
      <w:proofErr w:type="spellStart"/>
      <w:r w:rsidR="003349B9">
        <w:t>level</w:t>
      </w:r>
      <w:proofErr w:type="spellEnd"/>
      <w:r w:rsidR="003349B9">
        <w:t xml:space="preserve">, </w:t>
      </w:r>
      <w:proofErr w:type="spellStart"/>
      <w:r w:rsidR="003349B9">
        <w:t>category</w:t>
      </w:r>
      <w:proofErr w:type="spellEnd"/>
      <w:r w:rsidR="003349B9">
        <w:t>, question</w:t>
      </w:r>
      <w:r w:rsidR="000042AD">
        <w:t xml:space="preserve">, </w:t>
      </w:r>
      <w:proofErr w:type="spellStart"/>
      <w:r w:rsidR="000042AD">
        <w:t>answers</w:t>
      </w:r>
      <w:proofErr w:type="spellEnd"/>
      <w:r w:rsidR="007A5BD4">
        <w:t xml:space="preserve">, </w:t>
      </w:r>
      <w:proofErr w:type="spellStart"/>
      <w:r w:rsidR="002746FC">
        <w:t>text</w:t>
      </w:r>
      <w:proofErr w:type="spellEnd"/>
      <w:r w:rsidR="00442468">
        <w:t xml:space="preserve">, </w:t>
      </w:r>
      <w:proofErr w:type="spellStart"/>
      <w:r w:rsidR="00442468">
        <w:t>isCorrect</w:t>
      </w:r>
      <w:proofErr w:type="spellEnd"/>
      <w:r w:rsidR="00442468">
        <w:t>)</w:t>
      </w:r>
      <w:r w:rsidR="003A3E6D">
        <w:t>.</w:t>
      </w:r>
      <w:r w:rsidR="00D73C31" w:rsidRPr="00A06311">
        <w:br/>
      </w:r>
      <w:r w:rsidR="0007345C" w:rsidRPr="00A06311">
        <w:br/>
        <w:t xml:space="preserve">Vous devez également créer dans le fichier </w:t>
      </w:r>
      <w:r w:rsidR="0007345C" w:rsidRPr="003A3E6D">
        <w:rPr>
          <w:b/>
          <w:bCs/>
        </w:rPr>
        <w:t>/question2/REST</w:t>
      </w:r>
      <w:r w:rsidR="00E22563" w:rsidRPr="003A3E6D">
        <w:rPr>
          <w:b/>
          <w:bCs/>
        </w:rPr>
        <w:t xml:space="preserve"> </w:t>
      </w:r>
      <w:r w:rsidR="0007345C" w:rsidRPr="003A3E6D">
        <w:rPr>
          <w:b/>
          <w:bCs/>
        </w:rPr>
        <w:t>Client/</w:t>
      </w:r>
      <w:proofErr w:type="spellStart"/>
      <w:r w:rsidR="0007345C" w:rsidRPr="003A3E6D">
        <w:rPr>
          <w:b/>
          <w:bCs/>
        </w:rPr>
        <w:t>tests.http</w:t>
      </w:r>
      <w:proofErr w:type="spellEnd"/>
      <w:r w:rsidR="0007345C" w:rsidRPr="00A06311">
        <w:t xml:space="preserve"> </w:t>
      </w:r>
      <w:r w:rsidR="00442468">
        <w:t xml:space="preserve">avec </w:t>
      </w:r>
      <w:r w:rsidR="0072740C" w:rsidRPr="00A06311">
        <w:t xml:space="preserve">au minimum deux requêtes pour tester l’API : </w:t>
      </w:r>
    </w:p>
    <w:p w14:paraId="283B1600" w14:textId="7035CF68" w:rsidR="003A3E6D" w:rsidRDefault="0072740C" w:rsidP="003A3E6D">
      <w:pPr>
        <w:pStyle w:val="ListParagraph"/>
        <w:numPr>
          <w:ilvl w:val="0"/>
          <w:numId w:val="36"/>
        </w:numPr>
      </w:pPr>
      <w:r w:rsidRPr="00A06311">
        <w:t xml:space="preserve">une sans paramètre de requête </w:t>
      </w:r>
      <w:proofErr w:type="spellStart"/>
      <w:r w:rsidR="00A75C77">
        <w:rPr>
          <w:b/>
          <w:bCs/>
        </w:rPr>
        <w:t>level</w:t>
      </w:r>
      <w:proofErr w:type="spellEnd"/>
      <w:r w:rsidR="003A3E6D">
        <w:t>.</w:t>
      </w:r>
    </w:p>
    <w:p w14:paraId="1329B21E" w14:textId="4A186238" w:rsidR="0007345C" w:rsidRPr="00A06311" w:rsidRDefault="00DD3DC4" w:rsidP="003A3E6D">
      <w:pPr>
        <w:pStyle w:val="ListParagraph"/>
        <w:numPr>
          <w:ilvl w:val="0"/>
          <w:numId w:val="36"/>
        </w:numPr>
      </w:pPr>
      <w:r w:rsidRPr="00A06311">
        <w:t>une avec</w:t>
      </w:r>
      <w:r w:rsidR="003A3E6D">
        <w:t xml:space="preserve"> le paramètre de requête </w:t>
      </w:r>
      <w:proofErr w:type="spellStart"/>
      <w:r w:rsidR="00A75C77">
        <w:rPr>
          <w:b/>
          <w:bCs/>
        </w:rPr>
        <w:t>level</w:t>
      </w:r>
      <w:proofErr w:type="spellEnd"/>
      <w:r w:rsidRPr="00A06311">
        <w:t>.</w:t>
      </w:r>
    </w:p>
    <w:p w14:paraId="7D2556E0" w14:textId="2F58B485" w:rsidR="00C93469" w:rsidRPr="00550BAC" w:rsidRDefault="00342256" w:rsidP="00DD3DC4">
      <w:pPr>
        <w:pStyle w:val="ListParagraph"/>
        <w:rPr>
          <w:lang w:val="fr-BE"/>
        </w:rPr>
      </w:pPr>
      <w:r>
        <w:rPr>
          <w:lang w:val="fr-BE"/>
        </w:rPr>
        <w:t xml:space="preserve"> </w:t>
      </w:r>
    </w:p>
    <w:p w14:paraId="11214A9F" w14:textId="183AC694" w:rsidR="006925EA" w:rsidRDefault="00003DF6" w:rsidP="006925EA">
      <w:pPr>
        <w:pStyle w:val="Heading2"/>
      </w:pPr>
      <w:r w:rsidRPr="006925EA">
        <w:t xml:space="preserve">Enregistrer </w:t>
      </w:r>
      <w:r w:rsidR="00C93469" w:rsidRPr="006925EA">
        <w:t>le</w:t>
      </w:r>
      <w:r w:rsidR="00086F2C">
        <w:t xml:space="preserve"> résultat </w:t>
      </w:r>
      <w:r w:rsidR="004D6B24" w:rsidRPr="006925EA">
        <w:t xml:space="preserve">d’un jeu </w:t>
      </w:r>
      <w:r w:rsidR="00DD3DC4" w:rsidRPr="006925EA">
        <w:t xml:space="preserve">d’un </w:t>
      </w:r>
      <w:commentRangeStart w:id="6"/>
      <w:commentRangeStart w:id="7"/>
      <w:commentRangeStart w:id="8"/>
      <w:r w:rsidR="00DD3DC4" w:rsidRPr="006925EA">
        <w:t>utilisateur</w:t>
      </w:r>
      <w:commentRangeEnd w:id="6"/>
      <w:r w:rsidR="00603587">
        <w:rPr>
          <w:rStyle w:val="CommentReference"/>
          <w:rFonts w:eastAsia="Times New Roman" w:cs="Times New Roman"/>
          <w:b w:val="0"/>
          <w:color w:val="auto"/>
          <w:lang w:val="fr-CH"/>
        </w:rPr>
        <w:commentReference w:id="6"/>
      </w:r>
      <w:commentRangeEnd w:id="7"/>
      <w:r w:rsidR="00996941">
        <w:rPr>
          <w:rStyle w:val="CommentReference"/>
          <w:rFonts w:eastAsia="Times New Roman" w:cs="Times New Roman"/>
          <w:b w:val="0"/>
          <w:color w:val="auto"/>
          <w:lang w:val="fr-CH"/>
        </w:rPr>
        <w:commentReference w:id="7"/>
      </w:r>
      <w:commentRangeEnd w:id="8"/>
      <w:r w:rsidR="00F95497">
        <w:rPr>
          <w:rStyle w:val="CommentReference"/>
          <w:rFonts w:eastAsia="Times New Roman" w:cs="Times New Roman"/>
          <w:b w:val="0"/>
          <w:color w:val="auto"/>
          <w:lang w:val="fr-CH"/>
        </w:rPr>
        <w:commentReference w:id="8"/>
      </w:r>
    </w:p>
    <w:p w14:paraId="224F62B4" w14:textId="6CE5B428" w:rsidR="00FE3928" w:rsidRPr="006925EA" w:rsidRDefault="00BB13D5" w:rsidP="006925EA">
      <w:pPr>
        <w:rPr>
          <w:b/>
          <w:bCs/>
          <w:lang w:val="fr-BE"/>
        </w:rPr>
      </w:pPr>
      <w:r w:rsidRPr="006925EA">
        <w:rPr>
          <w:lang w:val="fr-BE"/>
        </w:rPr>
        <w:t xml:space="preserve">Cette opération doit </w:t>
      </w:r>
      <w:r w:rsidR="003344A1" w:rsidRPr="006925EA">
        <w:rPr>
          <w:lang w:val="fr-BE"/>
        </w:rPr>
        <w:t xml:space="preserve">avoir le chemin </w:t>
      </w:r>
      <w:r w:rsidR="003344A1" w:rsidRPr="006925EA">
        <w:rPr>
          <w:i/>
          <w:iCs/>
          <w:lang w:val="fr-BE"/>
        </w:rPr>
        <w:t>/</w:t>
      </w:r>
      <w:proofErr w:type="spellStart"/>
      <w:r w:rsidR="004D6B24" w:rsidRPr="006925EA">
        <w:rPr>
          <w:i/>
          <w:iCs/>
          <w:lang w:val="fr-BE"/>
        </w:rPr>
        <w:t>game</w:t>
      </w:r>
      <w:r w:rsidR="00ED3B14">
        <w:rPr>
          <w:i/>
          <w:iCs/>
          <w:lang w:val="fr-BE"/>
        </w:rPr>
        <w:t>s</w:t>
      </w:r>
      <w:proofErr w:type="spellEnd"/>
      <w:r w:rsidR="003344A1" w:rsidRPr="006925EA">
        <w:rPr>
          <w:i/>
          <w:iCs/>
          <w:lang w:val="fr-BE"/>
        </w:rPr>
        <w:t>.</w:t>
      </w:r>
    </w:p>
    <w:p w14:paraId="58D787AC" w14:textId="77777777" w:rsidR="007F2112" w:rsidRDefault="00212061" w:rsidP="00FF0D33">
      <w:pPr>
        <w:rPr>
          <w:lang w:val="fr-BE"/>
        </w:rPr>
      </w:pPr>
      <w:r>
        <w:rPr>
          <w:lang w:val="fr-BE"/>
        </w:rPr>
        <w:t xml:space="preserve">Pour cette version </w:t>
      </w:r>
      <w:r w:rsidR="00166EDC">
        <w:rPr>
          <w:lang w:val="fr-BE"/>
        </w:rPr>
        <w:t>de l’API</w:t>
      </w:r>
      <w:r w:rsidR="007F2112">
        <w:rPr>
          <w:lang w:val="fr-BE"/>
        </w:rPr>
        <w:t xml:space="preserve"> : </w:t>
      </w:r>
    </w:p>
    <w:p w14:paraId="4A60920B" w14:textId="0A4C031F" w:rsidR="00166EDC" w:rsidRDefault="00166EDC" w:rsidP="007F2112">
      <w:pPr>
        <w:pStyle w:val="ListParagraph"/>
        <w:numPr>
          <w:ilvl w:val="0"/>
          <w:numId w:val="36"/>
        </w:numPr>
        <w:rPr>
          <w:lang w:val="fr-BE"/>
        </w:rPr>
      </w:pPr>
      <w:r w:rsidRPr="007F2112">
        <w:rPr>
          <w:lang w:val="fr-BE"/>
        </w:rPr>
        <w:t>il est acceptable que ça soit le client qui calcule le score</w:t>
      </w:r>
      <w:r w:rsidR="00E834FA" w:rsidRPr="007F2112">
        <w:rPr>
          <w:lang w:val="fr-BE"/>
        </w:rPr>
        <w:t xml:space="preserve"> et pas l’API</w:t>
      </w:r>
      <w:r w:rsidRPr="007F2112">
        <w:rPr>
          <w:lang w:val="fr-BE"/>
        </w:rPr>
        <w:t>.</w:t>
      </w:r>
    </w:p>
    <w:p w14:paraId="0C9148F3" w14:textId="008F9BC3" w:rsidR="007F2112" w:rsidRPr="007F2112" w:rsidRDefault="007F2112" w:rsidP="007F2112">
      <w:pPr>
        <w:pStyle w:val="ListParagraph"/>
        <w:numPr>
          <w:ilvl w:val="0"/>
          <w:numId w:val="36"/>
        </w:numPr>
        <w:rPr>
          <w:lang w:val="fr-BE"/>
        </w:rPr>
      </w:pPr>
      <w:r>
        <w:rPr>
          <w:lang w:val="fr-BE"/>
        </w:rPr>
        <w:t xml:space="preserve">il est acceptable que </w:t>
      </w:r>
      <w:r w:rsidR="00EE7374">
        <w:rPr>
          <w:lang w:val="fr-BE"/>
        </w:rPr>
        <w:t xml:space="preserve">l’opération ne soit pas protégée par un </w:t>
      </w:r>
      <w:proofErr w:type="spellStart"/>
      <w:r w:rsidR="00EE7374">
        <w:rPr>
          <w:lang w:val="fr-BE"/>
        </w:rPr>
        <w:t>token</w:t>
      </w:r>
      <w:proofErr w:type="spellEnd"/>
      <w:r w:rsidR="00EE7374">
        <w:rPr>
          <w:lang w:val="fr-BE"/>
        </w:rPr>
        <w:t xml:space="preserve"> JWT</w:t>
      </w:r>
      <w:r w:rsidR="009C2675">
        <w:rPr>
          <w:lang w:val="fr-BE"/>
        </w:rPr>
        <w:t>.</w:t>
      </w:r>
    </w:p>
    <w:p w14:paraId="25FCCF6E" w14:textId="4A05C939" w:rsidR="00413CB1" w:rsidRDefault="00C73227" w:rsidP="00FF0D33">
      <w:pPr>
        <w:rPr>
          <w:lang w:val="fr-BE"/>
        </w:rPr>
      </w:pPr>
      <w:r>
        <w:rPr>
          <w:lang w:val="fr-BE"/>
        </w:rPr>
        <w:t>Le client vous envoie</w:t>
      </w:r>
      <w:r w:rsidR="00223380">
        <w:rPr>
          <w:lang w:val="fr-BE"/>
        </w:rPr>
        <w:t xml:space="preserve"> un score</w:t>
      </w:r>
      <w:r w:rsidR="000F321F">
        <w:rPr>
          <w:lang w:val="fr-BE"/>
        </w:rPr>
        <w:t xml:space="preserve"> &amp; son </w:t>
      </w:r>
      <w:proofErr w:type="spellStart"/>
      <w:r w:rsidR="000F321F">
        <w:rPr>
          <w:lang w:val="fr-BE"/>
        </w:rPr>
        <w:t>username</w:t>
      </w:r>
      <w:proofErr w:type="spellEnd"/>
      <w:r w:rsidR="000F321F">
        <w:rPr>
          <w:lang w:val="fr-BE"/>
        </w:rPr>
        <w:t xml:space="preserve"> </w:t>
      </w:r>
      <w:r w:rsidR="00223380">
        <w:rPr>
          <w:lang w:val="fr-BE"/>
        </w:rPr>
        <w:t>lors de la requête</w:t>
      </w:r>
      <w:r w:rsidR="00E834FA">
        <w:rPr>
          <w:lang w:val="fr-BE"/>
        </w:rPr>
        <w:t xml:space="preserve"> demandant l’enregistrement du résultat d’un jeu d’un utilisateur</w:t>
      </w:r>
      <w:r w:rsidR="00223380">
        <w:rPr>
          <w:lang w:val="fr-BE"/>
        </w:rPr>
        <w:t xml:space="preserve">. </w:t>
      </w:r>
      <w:r w:rsidR="00413CB1">
        <w:rPr>
          <w:lang w:val="fr-BE"/>
        </w:rPr>
        <w:t xml:space="preserve">Si le score n’est pas compris entre 0 et 3, vous devez renvoyer un </w:t>
      </w:r>
      <w:r w:rsidR="00713DA5">
        <w:rPr>
          <w:lang w:val="fr-BE"/>
        </w:rPr>
        <w:t>« </w:t>
      </w:r>
      <w:proofErr w:type="spellStart"/>
      <w:r w:rsidR="00713DA5">
        <w:rPr>
          <w:lang w:val="fr-BE"/>
        </w:rPr>
        <w:t>status</w:t>
      </w:r>
      <w:proofErr w:type="spellEnd"/>
      <w:r w:rsidR="00713DA5">
        <w:rPr>
          <w:lang w:val="fr-BE"/>
        </w:rPr>
        <w:t xml:space="preserve"> code » approprié</w:t>
      </w:r>
      <w:r w:rsidR="00413CB1">
        <w:rPr>
          <w:lang w:val="fr-BE"/>
        </w:rPr>
        <w:t>.</w:t>
      </w:r>
    </w:p>
    <w:p w14:paraId="43BC1F86" w14:textId="31B2A7DC" w:rsidR="007A3116" w:rsidRDefault="00223380" w:rsidP="00E9413B">
      <w:pPr>
        <w:rPr>
          <w:lang w:val="fr-BE"/>
        </w:rPr>
      </w:pPr>
      <w:r>
        <w:rPr>
          <w:lang w:val="fr-BE"/>
        </w:rPr>
        <w:t>V</w:t>
      </w:r>
      <w:r w:rsidR="00430AF3">
        <w:rPr>
          <w:lang w:val="fr-BE"/>
        </w:rPr>
        <w:t xml:space="preserve">ous devez enregistrer </w:t>
      </w:r>
      <w:r w:rsidR="00B61EA1">
        <w:rPr>
          <w:lang w:val="fr-BE"/>
        </w:rPr>
        <w:t xml:space="preserve">de manière </w:t>
      </w:r>
      <w:r w:rsidR="00FB39F5">
        <w:rPr>
          <w:lang w:val="fr-BE"/>
        </w:rPr>
        <w:t xml:space="preserve">persistante au sein de </w:t>
      </w:r>
      <w:r w:rsidR="00FB39F5" w:rsidRPr="007E2638">
        <w:rPr>
          <w:b/>
          <w:bCs/>
          <w:lang w:val="fr-BE"/>
        </w:rPr>
        <w:t>/question2/data/</w:t>
      </w:r>
      <w:proofErr w:type="spellStart"/>
      <w:r w:rsidR="00FB39F5" w:rsidRPr="007E2638">
        <w:rPr>
          <w:b/>
          <w:bCs/>
          <w:lang w:val="fr-BE"/>
        </w:rPr>
        <w:t>games.json</w:t>
      </w:r>
      <w:proofErr w:type="spellEnd"/>
      <w:r w:rsidR="00FB39F5">
        <w:rPr>
          <w:lang w:val="fr-BE"/>
        </w:rPr>
        <w:t xml:space="preserve"> </w:t>
      </w:r>
      <w:r w:rsidR="00F61892">
        <w:rPr>
          <w:lang w:val="fr-BE"/>
        </w:rPr>
        <w:t xml:space="preserve">le résultat du jeu </w:t>
      </w:r>
      <w:r w:rsidR="007A3116">
        <w:rPr>
          <w:lang w:val="fr-BE"/>
        </w:rPr>
        <w:t>:</w:t>
      </w:r>
    </w:p>
    <w:p w14:paraId="3C285E37" w14:textId="5B0574DC" w:rsidR="00B70A7C" w:rsidRDefault="007A01B0" w:rsidP="00160EBA">
      <w:pPr>
        <w:pStyle w:val="ListParagraph"/>
        <w:numPr>
          <w:ilvl w:val="0"/>
          <w:numId w:val="36"/>
        </w:numPr>
        <w:rPr>
          <w:lang w:val="fr-BE"/>
        </w:rPr>
      </w:pPr>
      <w:r w:rsidRPr="00B70A7C">
        <w:rPr>
          <w:lang w:val="fr-BE"/>
        </w:rPr>
        <w:t xml:space="preserve">en </w:t>
      </w:r>
      <w:r w:rsidR="00220CD3">
        <w:rPr>
          <w:lang w:val="fr-BE"/>
        </w:rPr>
        <w:t>indiquant</w:t>
      </w:r>
      <w:r w:rsidR="00E9413B" w:rsidRPr="00B70A7C">
        <w:rPr>
          <w:lang w:val="fr-BE"/>
        </w:rPr>
        <w:t xml:space="preserve"> le </w:t>
      </w:r>
      <w:proofErr w:type="spellStart"/>
      <w:r w:rsidR="00E9413B" w:rsidRPr="000F321F">
        <w:rPr>
          <w:lang w:val="fr-BE"/>
        </w:rPr>
        <w:t>username</w:t>
      </w:r>
      <w:proofErr w:type="spellEnd"/>
      <w:r w:rsidR="00E834FA">
        <w:rPr>
          <w:lang w:val="fr-BE"/>
        </w:rPr>
        <w:t> ;</w:t>
      </w:r>
    </w:p>
    <w:p w14:paraId="0BA7202F" w14:textId="77777777" w:rsidR="00220CD3" w:rsidRDefault="00220CD3" w:rsidP="00220CD3">
      <w:pPr>
        <w:pStyle w:val="ListParagraph"/>
        <w:numPr>
          <w:ilvl w:val="0"/>
          <w:numId w:val="36"/>
        </w:numPr>
        <w:rPr>
          <w:lang w:val="fr-BE"/>
        </w:rPr>
      </w:pPr>
      <w:r>
        <w:rPr>
          <w:lang w:val="fr-BE"/>
        </w:rPr>
        <w:t>en reprenant le score ;</w:t>
      </w:r>
    </w:p>
    <w:p w14:paraId="3C5C9130" w14:textId="648CBEA5" w:rsidR="00E834FA" w:rsidRDefault="00E834FA" w:rsidP="00160EBA">
      <w:pPr>
        <w:pStyle w:val="ListParagraph"/>
        <w:numPr>
          <w:ilvl w:val="0"/>
          <w:numId w:val="36"/>
        </w:numPr>
        <w:rPr>
          <w:lang w:val="fr-BE"/>
        </w:rPr>
      </w:pPr>
      <w:r>
        <w:rPr>
          <w:lang w:val="fr-BE"/>
        </w:rPr>
        <w:t xml:space="preserve">en y ajoutant </w:t>
      </w:r>
      <w:r w:rsidR="008D6487">
        <w:rPr>
          <w:lang w:val="fr-BE"/>
        </w:rPr>
        <w:t>le temps</w:t>
      </w:r>
      <w:r w:rsidR="00013B9C">
        <w:rPr>
          <w:lang w:val="fr-BE"/>
        </w:rPr>
        <w:t xml:space="preserve"> </w:t>
      </w:r>
      <w:r w:rsidR="008D6487">
        <w:rPr>
          <w:lang w:val="fr-BE"/>
        </w:rPr>
        <w:t xml:space="preserve">système (une </w:t>
      </w:r>
      <w:commentRangeStart w:id="9"/>
      <w:commentRangeStart w:id="10"/>
      <w:commentRangeStart w:id="11"/>
      <w:r w:rsidR="008D6487">
        <w:rPr>
          <w:lang w:val="fr-BE"/>
        </w:rPr>
        <w:t>date</w:t>
      </w:r>
      <w:commentRangeEnd w:id="9"/>
      <w:r w:rsidR="00433834">
        <w:rPr>
          <w:rStyle w:val="CommentReference"/>
        </w:rPr>
        <w:commentReference w:id="9"/>
      </w:r>
      <w:commentRangeEnd w:id="10"/>
      <w:r w:rsidR="00C84C59">
        <w:rPr>
          <w:rStyle w:val="CommentReference"/>
        </w:rPr>
        <w:commentReference w:id="10"/>
      </w:r>
      <w:commentRangeEnd w:id="11"/>
      <w:r w:rsidR="0081165B">
        <w:rPr>
          <w:rStyle w:val="CommentReference"/>
        </w:rPr>
        <w:commentReference w:id="11"/>
      </w:r>
      <w:r w:rsidR="008D6487">
        <w:rPr>
          <w:lang w:val="fr-BE"/>
        </w:rPr>
        <w:t xml:space="preserve">) </w:t>
      </w:r>
      <w:r>
        <w:rPr>
          <w:lang w:val="fr-BE"/>
        </w:rPr>
        <w:t>au moment de l’enregistrement du résultat.</w:t>
      </w:r>
    </w:p>
    <w:p w14:paraId="61CCA119" w14:textId="77777777" w:rsidR="002F601C" w:rsidRDefault="00885B7D" w:rsidP="00FF0D33">
      <w:pPr>
        <w:rPr>
          <w:lang w:val="fr-BE"/>
        </w:rPr>
      </w:pPr>
      <w:r>
        <w:rPr>
          <w:lang w:val="fr-BE"/>
        </w:rPr>
        <w:t xml:space="preserve">La réponse </w:t>
      </w:r>
      <w:r w:rsidR="00F6034B">
        <w:rPr>
          <w:lang w:val="fr-BE"/>
        </w:rPr>
        <w:t xml:space="preserve">de </w:t>
      </w:r>
      <w:r w:rsidR="007E2638">
        <w:rPr>
          <w:lang w:val="fr-BE"/>
        </w:rPr>
        <w:t>l’</w:t>
      </w:r>
      <w:r>
        <w:rPr>
          <w:lang w:val="fr-BE"/>
        </w:rPr>
        <w:t xml:space="preserve">opération </w:t>
      </w:r>
      <w:r w:rsidR="007E2638">
        <w:rPr>
          <w:lang w:val="fr-BE"/>
        </w:rPr>
        <w:t xml:space="preserve">d’enregistrement </w:t>
      </w:r>
      <w:r w:rsidR="005F641A">
        <w:rPr>
          <w:lang w:val="fr-BE"/>
        </w:rPr>
        <w:t>d</w:t>
      </w:r>
      <w:r w:rsidR="00E834FA">
        <w:rPr>
          <w:lang w:val="fr-BE"/>
        </w:rPr>
        <w:t>u résultat d’</w:t>
      </w:r>
      <w:r w:rsidR="005F641A">
        <w:rPr>
          <w:lang w:val="fr-BE"/>
        </w:rPr>
        <w:t xml:space="preserve">un jeu </w:t>
      </w:r>
      <w:r>
        <w:rPr>
          <w:lang w:val="fr-BE"/>
        </w:rPr>
        <w:t xml:space="preserve">doit renvoyer la ressource ajoutée </w:t>
      </w:r>
      <w:r w:rsidR="00FE7F31">
        <w:rPr>
          <w:lang w:val="fr-BE"/>
        </w:rPr>
        <w:t xml:space="preserve">au fichier </w:t>
      </w:r>
      <w:proofErr w:type="spellStart"/>
      <w:r w:rsidR="00FE7F31" w:rsidRPr="00F6034B">
        <w:rPr>
          <w:b/>
          <w:bCs/>
          <w:lang w:val="fr-BE"/>
        </w:rPr>
        <w:t>games.json</w:t>
      </w:r>
      <w:proofErr w:type="spellEnd"/>
      <w:r w:rsidR="00FE7F31">
        <w:rPr>
          <w:lang w:val="fr-BE"/>
        </w:rPr>
        <w:t>.</w:t>
      </w:r>
    </w:p>
    <w:p w14:paraId="024D25CF" w14:textId="50E8013E" w:rsidR="002F601C" w:rsidRDefault="002F601C" w:rsidP="002F601C">
      <w:r w:rsidRPr="00A06311">
        <w:lastRenderedPageBreak/>
        <w:t xml:space="preserve">Vous devez également </w:t>
      </w:r>
      <w:r w:rsidR="00703AAE">
        <w:t>ajouter</w:t>
      </w:r>
      <w:r w:rsidRPr="00A06311">
        <w:t xml:space="preserve"> dans le fichier </w:t>
      </w:r>
      <w:r w:rsidRPr="003A3E6D">
        <w:rPr>
          <w:b/>
          <w:bCs/>
        </w:rPr>
        <w:t>/question2/REST Client/</w:t>
      </w:r>
      <w:proofErr w:type="spellStart"/>
      <w:r w:rsidRPr="003A3E6D">
        <w:rPr>
          <w:b/>
          <w:bCs/>
        </w:rPr>
        <w:t>tests.http</w:t>
      </w:r>
      <w:proofErr w:type="spellEnd"/>
      <w:r w:rsidRPr="00A06311">
        <w:t xml:space="preserve"> </w:t>
      </w:r>
      <w:r w:rsidR="00926ACB">
        <w:t>2</w:t>
      </w:r>
      <w:r w:rsidRPr="00A06311">
        <w:t xml:space="preserve"> requêtes pour tester l’API : </w:t>
      </w:r>
    </w:p>
    <w:p w14:paraId="318BB4EC" w14:textId="4588CC62" w:rsidR="00C55BCB" w:rsidRDefault="00C55BCB" w:rsidP="002F601C">
      <w:pPr>
        <w:pStyle w:val="ListParagraph"/>
        <w:numPr>
          <w:ilvl w:val="0"/>
          <w:numId w:val="36"/>
        </w:numPr>
      </w:pPr>
      <w:r>
        <w:t xml:space="preserve">une requête pour </w:t>
      </w:r>
      <w:r w:rsidR="005E0C62">
        <w:t xml:space="preserve">créer un résultat d’un jeu en envoyant un </w:t>
      </w:r>
      <w:r w:rsidR="005E0C62" w:rsidRPr="00926ACB">
        <w:rPr>
          <w:b/>
          <w:bCs/>
        </w:rPr>
        <w:t>score correct</w:t>
      </w:r>
      <w:r w:rsidR="0019597B">
        <w:t xml:space="preserve"> </w:t>
      </w:r>
      <w:r w:rsidR="001A1654">
        <w:t xml:space="preserve">pour </w:t>
      </w:r>
      <w:r w:rsidR="00EB5CC8">
        <w:t xml:space="preserve">un </w:t>
      </w:r>
      <w:r w:rsidR="009C2675">
        <w:t>utilisateur</w:t>
      </w:r>
      <w:r w:rsidR="001A1654">
        <w:t xml:space="preserve"> </w:t>
      </w:r>
      <w:r w:rsidR="005E0C62">
        <w:t>;</w:t>
      </w:r>
    </w:p>
    <w:p w14:paraId="7B3A1FB0" w14:textId="575A1D6A" w:rsidR="005E0C62" w:rsidRPr="00A06311" w:rsidRDefault="005E0C62" w:rsidP="002F601C">
      <w:pPr>
        <w:pStyle w:val="ListParagraph"/>
        <w:numPr>
          <w:ilvl w:val="0"/>
          <w:numId w:val="36"/>
        </w:numPr>
      </w:pPr>
      <w:r>
        <w:t xml:space="preserve">une requête pour créer un résultat d’un jeu en envoyant un </w:t>
      </w:r>
      <w:r w:rsidRPr="00926ACB">
        <w:rPr>
          <w:b/>
          <w:bCs/>
        </w:rPr>
        <w:t>mauvais score</w:t>
      </w:r>
      <w:r w:rsidR="001A1654">
        <w:t xml:space="preserve"> pour </w:t>
      </w:r>
      <w:r w:rsidR="009C2675">
        <w:t>un utilisateur</w:t>
      </w:r>
      <w:r w:rsidR="00B5218A">
        <w:t>.</w:t>
      </w:r>
    </w:p>
    <w:p w14:paraId="3F08F112" w14:textId="02706BE0" w:rsidR="007A08D6" w:rsidRDefault="00087938" w:rsidP="006670BF">
      <w:pPr>
        <w:pStyle w:val="Heading1"/>
        <w:ind w:left="431" w:hanging="431"/>
      </w:pPr>
      <w:r>
        <w:t>Question 3 : Single Page Application (</w:t>
      </w:r>
      <w:r w:rsidR="007C7C0E">
        <w:t>5</w:t>
      </w:r>
      <w:r>
        <w:t xml:space="preserve"> points)</w:t>
      </w:r>
    </w:p>
    <w:p w14:paraId="4ACE2744" w14:textId="61C528E1" w:rsidR="00B7147D" w:rsidRDefault="00290FE2" w:rsidP="008A6780">
      <w:pPr>
        <w:jc w:val="both"/>
        <w:rPr>
          <w:lang w:val="fr-BE"/>
        </w:rPr>
      </w:pPr>
      <w:r>
        <w:rPr>
          <w:lang w:val="fr-BE"/>
        </w:rPr>
        <w:t>Vous devez créer un</w:t>
      </w:r>
      <w:r w:rsidR="008D6444">
        <w:rPr>
          <w:lang w:val="fr-BE"/>
        </w:rPr>
        <w:t>e application web</w:t>
      </w:r>
      <w:r>
        <w:rPr>
          <w:lang w:val="fr-BE"/>
        </w:rPr>
        <w:t xml:space="preserve"> </w:t>
      </w:r>
      <w:r w:rsidR="008F5E58">
        <w:rPr>
          <w:lang w:val="fr-BE"/>
        </w:rPr>
        <w:t xml:space="preserve">permettant </w:t>
      </w:r>
      <w:r w:rsidR="009339F2">
        <w:rPr>
          <w:lang w:val="fr-BE"/>
        </w:rPr>
        <w:t xml:space="preserve">aux enfants de demander des devinettes sur des sujets qui leur tiennent à cœur. </w:t>
      </w:r>
    </w:p>
    <w:p w14:paraId="50F7089C" w14:textId="7B6A95A5" w:rsidR="00B90A11" w:rsidRDefault="008F1027" w:rsidP="008A6780">
      <w:pPr>
        <w:jc w:val="both"/>
        <w:rPr>
          <w:lang w:val="fr-BE"/>
        </w:rPr>
      </w:pPr>
      <w:r>
        <w:rPr>
          <w:lang w:val="fr-BE"/>
        </w:rPr>
        <w:t>Notons que pour cette version de l’application, il est acceptable que les utilisateurs ne doivent pas se log</w:t>
      </w:r>
      <w:r w:rsidR="003A352F">
        <w:rPr>
          <w:lang w:val="fr-BE"/>
        </w:rPr>
        <w:t>uer</w:t>
      </w:r>
      <w:r w:rsidR="009D573D">
        <w:rPr>
          <w:lang w:val="fr-BE"/>
        </w:rPr>
        <w:t xml:space="preserve"> et que la fonctionnalité de </w:t>
      </w:r>
      <w:r w:rsidR="00E21CCF">
        <w:rPr>
          <w:lang w:val="fr-BE"/>
        </w:rPr>
        <w:t>mise à jour</w:t>
      </w:r>
      <w:r w:rsidR="009D573D">
        <w:rPr>
          <w:lang w:val="fr-BE"/>
        </w:rPr>
        <w:t xml:space="preserve"> d</w:t>
      </w:r>
      <w:r w:rsidR="00B44215">
        <w:rPr>
          <w:lang w:val="fr-BE"/>
        </w:rPr>
        <w:t>u</w:t>
      </w:r>
      <w:r w:rsidR="00E874ED">
        <w:rPr>
          <w:lang w:val="fr-BE"/>
        </w:rPr>
        <w:t xml:space="preserve"> statut </w:t>
      </w:r>
      <w:r w:rsidR="00B44215">
        <w:rPr>
          <w:lang w:val="fr-BE"/>
        </w:rPr>
        <w:t xml:space="preserve">ne </w:t>
      </w:r>
      <w:r w:rsidR="00E874ED">
        <w:rPr>
          <w:lang w:val="fr-BE"/>
        </w:rPr>
        <w:t xml:space="preserve">soit </w:t>
      </w:r>
      <w:r w:rsidR="00B44215">
        <w:rPr>
          <w:lang w:val="fr-BE"/>
        </w:rPr>
        <w:t xml:space="preserve">pas encore </w:t>
      </w:r>
      <w:r w:rsidR="00E874ED">
        <w:rPr>
          <w:lang w:val="fr-BE"/>
        </w:rPr>
        <w:t>disponible</w:t>
      </w:r>
      <w:r w:rsidR="00B44215">
        <w:rPr>
          <w:lang w:val="fr-BE"/>
        </w:rPr>
        <w:t>.</w:t>
      </w:r>
    </w:p>
    <w:p w14:paraId="26E65012" w14:textId="2C540BAE" w:rsidR="002855DD" w:rsidRDefault="002855DD" w:rsidP="008A6780">
      <w:pPr>
        <w:jc w:val="both"/>
        <w:rPr>
          <w:lang w:val="fr-BE"/>
        </w:rPr>
      </w:pPr>
      <w:r>
        <w:rPr>
          <w:lang w:val="fr-BE"/>
        </w:rPr>
        <w:t xml:space="preserve">Le </w:t>
      </w:r>
      <w:proofErr w:type="spellStart"/>
      <w:r>
        <w:rPr>
          <w:lang w:val="fr-BE"/>
        </w:rPr>
        <w:t>boilerplate</w:t>
      </w:r>
      <w:proofErr w:type="spellEnd"/>
      <w:r>
        <w:rPr>
          <w:lang w:val="fr-BE"/>
        </w:rPr>
        <w:t xml:space="preserve"> pour cette question se trouve dans le dossier </w:t>
      </w:r>
      <w:r>
        <w:rPr>
          <w:b/>
          <w:bCs/>
          <w:lang w:val="fr-BE"/>
        </w:rPr>
        <w:t>/question3</w:t>
      </w:r>
      <w:r>
        <w:rPr>
          <w:lang w:val="fr-BE"/>
        </w:rPr>
        <w:t xml:space="preserve">. Il correspond au </w:t>
      </w:r>
      <w:proofErr w:type="spellStart"/>
      <w:r>
        <w:rPr>
          <w:lang w:val="fr-BE"/>
        </w:rPr>
        <w:t>boilerplate</w:t>
      </w:r>
      <w:proofErr w:type="spellEnd"/>
      <w:r>
        <w:rPr>
          <w:lang w:val="fr-BE"/>
        </w:rPr>
        <w:t xml:space="preserve"> </w:t>
      </w:r>
      <w:proofErr w:type="spellStart"/>
      <w:r>
        <w:rPr>
          <w:i/>
          <w:iCs/>
          <w:lang w:val="fr-BE"/>
        </w:rPr>
        <w:t>js</w:t>
      </w:r>
      <w:proofErr w:type="spellEnd"/>
      <w:r>
        <w:rPr>
          <w:i/>
          <w:iCs/>
          <w:lang w:val="fr-BE"/>
        </w:rPr>
        <w:t>-router-</w:t>
      </w:r>
      <w:proofErr w:type="spellStart"/>
      <w:r>
        <w:rPr>
          <w:i/>
          <w:iCs/>
          <w:lang w:val="fr-BE"/>
        </w:rPr>
        <w:t>boilerplate</w:t>
      </w:r>
      <w:proofErr w:type="spellEnd"/>
      <w:r>
        <w:rPr>
          <w:lang w:val="fr-BE"/>
        </w:rPr>
        <w:t xml:space="preserve"> vu au cours.</w:t>
      </w:r>
    </w:p>
    <w:p w14:paraId="37487C15" w14:textId="4F5AD8A2" w:rsidR="0017364B" w:rsidRDefault="00AF0DCE" w:rsidP="008A6780">
      <w:pPr>
        <w:jc w:val="both"/>
        <w:rPr>
          <w:lang w:val="fr-BE"/>
        </w:rPr>
      </w:pPr>
      <w:r w:rsidRPr="293CB6A6">
        <w:rPr>
          <w:lang w:val="fr-BE"/>
        </w:rPr>
        <w:t>Un</w:t>
      </w:r>
      <w:r w:rsidR="00A93253" w:rsidRPr="293CB6A6">
        <w:rPr>
          <w:lang w:val="fr-BE"/>
        </w:rPr>
        <w:t>e API</w:t>
      </w:r>
      <w:r w:rsidRPr="293CB6A6">
        <w:rPr>
          <w:lang w:val="fr-BE"/>
        </w:rPr>
        <w:t xml:space="preserve"> backend </w:t>
      </w:r>
      <w:r w:rsidR="009D528A" w:rsidRPr="293CB6A6">
        <w:rPr>
          <w:lang w:val="fr-BE"/>
        </w:rPr>
        <w:t>a déjà été créé</w:t>
      </w:r>
      <w:r w:rsidR="00AB1FB1" w:rsidRPr="293CB6A6">
        <w:rPr>
          <w:lang w:val="fr-BE"/>
        </w:rPr>
        <w:t>e</w:t>
      </w:r>
      <w:r w:rsidR="009D528A" w:rsidRPr="293CB6A6">
        <w:rPr>
          <w:lang w:val="fr-BE"/>
        </w:rPr>
        <w:t xml:space="preserve"> par une autre équipe</w:t>
      </w:r>
      <w:r w:rsidR="00F15A89">
        <w:rPr>
          <w:lang w:val="fr-BE"/>
        </w:rPr>
        <w:t>. Elle vous es</w:t>
      </w:r>
      <w:r w:rsidR="008044C1">
        <w:rPr>
          <w:lang w:val="fr-BE"/>
        </w:rPr>
        <w:t>t</w:t>
      </w:r>
      <w:r w:rsidR="00F15A89">
        <w:rPr>
          <w:lang w:val="fr-BE"/>
        </w:rPr>
        <w:t xml:space="preserve"> fournie dans le dossier </w:t>
      </w:r>
      <w:r w:rsidR="00F15A89">
        <w:rPr>
          <w:b/>
          <w:bCs/>
          <w:lang w:val="fr-BE"/>
        </w:rPr>
        <w:t>/backend-q3</w:t>
      </w:r>
      <w:r w:rsidR="00F15A89">
        <w:rPr>
          <w:lang w:val="fr-BE"/>
        </w:rPr>
        <w:t xml:space="preserve">. Vous pouvez </w:t>
      </w:r>
      <w:r w:rsidR="00E81D15">
        <w:rPr>
          <w:lang w:val="fr-BE"/>
        </w:rPr>
        <w:t xml:space="preserve">lancer cette API </w:t>
      </w:r>
      <w:r w:rsidR="008C6D07">
        <w:rPr>
          <w:lang w:val="fr-BE"/>
        </w:rPr>
        <w:t>en utilisant l</w:t>
      </w:r>
      <w:r w:rsidR="00F70937">
        <w:rPr>
          <w:lang w:val="fr-BE"/>
        </w:rPr>
        <w:t>es</w:t>
      </w:r>
      <w:r w:rsidR="008C6D07">
        <w:rPr>
          <w:lang w:val="fr-BE"/>
        </w:rPr>
        <w:t xml:space="preserve"> commande</w:t>
      </w:r>
      <w:r w:rsidR="00F70937">
        <w:rPr>
          <w:lang w:val="fr-BE"/>
        </w:rPr>
        <w:t>s</w:t>
      </w:r>
      <w:r w:rsidR="008C6D07">
        <w:rPr>
          <w:lang w:val="fr-BE"/>
        </w:rPr>
        <w:t xml:space="preserve"> suivante</w:t>
      </w:r>
      <w:r w:rsidR="00F70937">
        <w:rPr>
          <w:lang w:val="fr-BE"/>
        </w:rPr>
        <w:t>s</w:t>
      </w:r>
      <w:r w:rsidR="008C6D07">
        <w:rPr>
          <w:lang w:val="fr-BE"/>
        </w:rPr>
        <w:t xml:space="preserve"> dans </w:t>
      </w:r>
      <w:r w:rsidR="0017364B">
        <w:rPr>
          <w:lang w:val="fr-BE"/>
        </w:rPr>
        <w:t>ce dossier</w:t>
      </w:r>
      <w:r w:rsidR="00F70937">
        <w:t> </w:t>
      </w:r>
      <w:r w:rsidR="00DA07B2">
        <w:rPr>
          <w:lang w:val="fr-BE"/>
        </w:rPr>
        <w:t>:</w:t>
      </w:r>
      <w:r w:rsidR="0031727B">
        <w:rPr>
          <w:lang w:val="fr-BE"/>
        </w:rPr>
        <w:t xml:space="preserve"> </w:t>
      </w:r>
    </w:p>
    <w:p w14:paraId="36081267" w14:textId="7E1D869F" w:rsidR="0017364B" w:rsidRDefault="00DA07B2" w:rsidP="008A6780">
      <w:pPr>
        <w:jc w:val="both"/>
        <w:rPr>
          <w:i/>
          <w:iCs/>
          <w:lang w:val="fr-BE"/>
        </w:rPr>
      </w:pPr>
      <w:r>
        <w:rPr>
          <w:lang w:val="fr-BE"/>
        </w:rPr>
        <w:t xml:space="preserve">$ </w:t>
      </w:r>
      <w:proofErr w:type="spellStart"/>
      <w:r w:rsidR="00F70937">
        <w:rPr>
          <w:i/>
          <w:iCs/>
          <w:lang w:val="fr-BE"/>
        </w:rPr>
        <w:t>npm</w:t>
      </w:r>
      <w:proofErr w:type="spellEnd"/>
      <w:r w:rsidR="00F70937">
        <w:rPr>
          <w:i/>
          <w:iCs/>
          <w:lang w:val="fr-BE"/>
        </w:rPr>
        <w:t xml:space="preserve"> i</w:t>
      </w:r>
    </w:p>
    <w:p w14:paraId="3903BDDC" w14:textId="694EA12A" w:rsidR="00F70937" w:rsidRPr="00F70937" w:rsidRDefault="00F70937" w:rsidP="008A6780">
      <w:pPr>
        <w:jc w:val="both"/>
        <w:rPr>
          <w:i/>
          <w:iCs/>
          <w:lang w:val="fr-BE"/>
        </w:rPr>
      </w:pPr>
      <w:r>
        <w:rPr>
          <w:lang w:val="fr-BE"/>
        </w:rPr>
        <w:t xml:space="preserve">$ </w:t>
      </w:r>
      <w:proofErr w:type="spellStart"/>
      <w:r>
        <w:rPr>
          <w:i/>
          <w:iCs/>
          <w:lang w:val="fr-BE"/>
        </w:rPr>
        <w:t>npm</w:t>
      </w:r>
      <w:proofErr w:type="spellEnd"/>
      <w:r>
        <w:rPr>
          <w:i/>
          <w:iCs/>
          <w:lang w:val="fr-BE"/>
        </w:rPr>
        <w:t xml:space="preserve"> start</w:t>
      </w:r>
    </w:p>
    <w:p w14:paraId="03CDE765" w14:textId="1D3FDCD8" w:rsidR="004D71C2" w:rsidRDefault="009D528A" w:rsidP="008A6780">
      <w:pPr>
        <w:jc w:val="both"/>
        <w:rPr>
          <w:lang w:val="fr-BE"/>
        </w:rPr>
      </w:pPr>
      <w:r w:rsidRPr="293CB6A6">
        <w:rPr>
          <w:lang w:val="fr-BE"/>
        </w:rPr>
        <w:t xml:space="preserve">Voici </w:t>
      </w:r>
      <w:r w:rsidR="008E615B" w:rsidRPr="293CB6A6">
        <w:rPr>
          <w:lang w:val="fr-BE"/>
        </w:rPr>
        <w:t>la documentation des opérations proposées par ce backend :</w:t>
      </w:r>
    </w:p>
    <w:tbl>
      <w:tblPr>
        <w:tblStyle w:val="TableGridLight"/>
        <w:tblW w:w="0" w:type="auto"/>
        <w:tblLook w:val="04A0" w:firstRow="1" w:lastRow="0" w:firstColumn="1" w:lastColumn="0" w:noHBand="0" w:noVBand="1"/>
      </w:tblPr>
      <w:tblGrid>
        <w:gridCol w:w="1129"/>
        <w:gridCol w:w="1701"/>
        <w:gridCol w:w="5142"/>
        <w:gridCol w:w="2484"/>
      </w:tblGrid>
      <w:tr w:rsidR="00B92390" w14:paraId="21E38F39" w14:textId="77777777" w:rsidTr="293CB6A6">
        <w:trPr>
          <w:trHeight w:val="300"/>
        </w:trPr>
        <w:tc>
          <w:tcPr>
            <w:tcW w:w="1129" w:type="dxa"/>
          </w:tcPr>
          <w:p w14:paraId="21FD5376" w14:textId="2BC25447" w:rsidR="00644DFA" w:rsidRPr="00E20147" w:rsidRDefault="30382BEE" w:rsidP="008A6780">
            <w:pPr>
              <w:jc w:val="both"/>
              <w:rPr>
                <w:b/>
                <w:bCs/>
                <w:lang w:val="fr-BE"/>
              </w:rPr>
            </w:pPr>
            <w:r w:rsidRPr="293CB6A6">
              <w:rPr>
                <w:b/>
                <w:bCs/>
                <w:lang w:val="fr-BE"/>
              </w:rPr>
              <w:t>Method</w:t>
            </w:r>
          </w:p>
        </w:tc>
        <w:tc>
          <w:tcPr>
            <w:tcW w:w="1701" w:type="dxa"/>
          </w:tcPr>
          <w:p w14:paraId="0FA422C5" w14:textId="7A494AD4" w:rsidR="00644DFA" w:rsidRPr="00C1390B" w:rsidRDefault="30382BEE" w:rsidP="008A6780">
            <w:pPr>
              <w:jc w:val="both"/>
              <w:rPr>
                <w:b/>
                <w:bCs/>
                <w:lang w:val="fr-BE"/>
              </w:rPr>
            </w:pPr>
            <w:r w:rsidRPr="293CB6A6">
              <w:rPr>
                <w:b/>
                <w:bCs/>
                <w:lang w:val="fr-BE"/>
              </w:rPr>
              <w:t>Path</w:t>
            </w:r>
          </w:p>
        </w:tc>
        <w:tc>
          <w:tcPr>
            <w:tcW w:w="5142" w:type="dxa"/>
          </w:tcPr>
          <w:p w14:paraId="0E77AB70" w14:textId="0400F20D" w:rsidR="00644DFA" w:rsidRPr="00C1390B" w:rsidRDefault="30382BEE" w:rsidP="008A6780">
            <w:pPr>
              <w:jc w:val="both"/>
              <w:rPr>
                <w:b/>
                <w:bCs/>
                <w:lang w:val="fr-BE"/>
              </w:rPr>
            </w:pPr>
            <w:r w:rsidRPr="00C1390B">
              <w:rPr>
                <w:b/>
                <w:bCs/>
                <w:lang w:val="fr-BE"/>
              </w:rPr>
              <w:t>Action</w:t>
            </w:r>
          </w:p>
        </w:tc>
        <w:tc>
          <w:tcPr>
            <w:tcW w:w="2484" w:type="dxa"/>
          </w:tcPr>
          <w:p w14:paraId="1FF8ABCD" w14:textId="67A409AC" w:rsidR="00644DFA" w:rsidRPr="00C1390B" w:rsidRDefault="30382BEE" w:rsidP="008A6780">
            <w:pPr>
              <w:jc w:val="both"/>
              <w:rPr>
                <w:b/>
                <w:bCs/>
                <w:lang w:val="fr-BE"/>
              </w:rPr>
            </w:pPr>
            <w:r w:rsidRPr="00C1390B">
              <w:rPr>
                <w:b/>
                <w:bCs/>
                <w:lang w:val="fr-BE"/>
              </w:rPr>
              <w:t>Format</w:t>
            </w:r>
          </w:p>
        </w:tc>
      </w:tr>
      <w:tr w:rsidR="00B92390" w:rsidRPr="00B127D7" w14:paraId="6FD2206A" w14:textId="77777777" w:rsidTr="293CB6A6">
        <w:trPr>
          <w:trHeight w:val="300"/>
        </w:trPr>
        <w:tc>
          <w:tcPr>
            <w:tcW w:w="1129" w:type="dxa"/>
          </w:tcPr>
          <w:p w14:paraId="40303566" w14:textId="532513AE" w:rsidR="00644DFA" w:rsidRDefault="30382BEE" w:rsidP="008A6780">
            <w:pPr>
              <w:jc w:val="both"/>
              <w:rPr>
                <w:lang w:val="fr-BE"/>
              </w:rPr>
            </w:pPr>
            <w:r w:rsidRPr="293CB6A6">
              <w:rPr>
                <w:lang w:val="fr-BE"/>
              </w:rPr>
              <w:t>POST</w:t>
            </w:r>
          </w:p>
        </w:tc>
        <w:tc>
          <w:tcPr>
            <w:tcW w:w="1701" w:type="dxa"/>
          </w:tcPr>
          <w:p w14:paraId="7C49DA93" w14:textId="055A290C" w:rsidR="00644DFA" w:rsidRDefault="30382BEE" w:rsidP="008A6780">
            <w:pPr>
              <w:jc w:val="both"/>
              <w:rPr>
                <w:lang w:val="fr-BE"/>
              </w:rPr>
            </w:pPr>
            <w:r w:rsidRPr="293CB6A6">
              <w:rPr>
                <w:lang w:val="fr-BE"/>
              </w:rPr>
              <w:t>/</w:t>
            </w:r>
            <w:proofErr w:type="spellStart"/>
            <w:r w:rsidR="00E46ED4">
              <w:rPr>
                <w:lang w:val="fr-BE"/>
              </w:rPr>
              <w:t>quer</w:t>
            </w:r>
            <w:r w:rsidR="00A720BB">
              <w:rPr>
                <w:lang w:val="fr-BE"/>
              </w:rPr>
              <w:t>ies</w:t>
            </w:r>
            <w:proofErr w:type="spellEnd"/>
          </w:p>
        </w:tc>
        <w:tc>
          <w:tcPr>
            <w:tcW w:w="5142" w:type="dxa"/>
          </w:tcPr>
          <w:p w14:paraId="147D7069" w14:textId="65A615FE" w:rsidR="00644DFA" w:rsidRDefault="00644D3C" w:rsidP="008A6780">
            <w:pPr>
              <w:jc w:val="both"/>
              <w:rPr>
                <w:lang w:val="fr-BE"/>
              </w:rPr>
            </w:pPr>
            <w:r>
              <w:rPr>
                <w:lang w:val="fr-BE"/>
              </w:rPr>
              <w:t>Créer</w:t>
            </w:r>
            <w:r w:rsidR="001040B7">
              <w:rPr>
                <w:lang w:val="fr-BE"/>
              </w:rPr>
              <w:t xml:space="preserve"> une demande de devinette</w:t>
            </w:r>
            <w:r w:rsidR="00E901C5">
              <w:rPr>
                <w:lang w:val="fr-BE"/>
              </w:rPr>
              <w:t>s</w:t>
            </w:r>
            <w:r w:rsidR="001040B7">
              <w:rPr>
                <w:lang w:val="fr-BE"/>
              </w:rPr>
              <w:t xml:space="preserve"> sur un sujet précis.</w:t>
            </w:r>
          </w:p>
        </w:tc>
        <w:tc>
          <w:tcPr>
            <w:tcW w:w="2484" w:type="dxa"/>
          </w:tcPr>
          <w:p w14:paraId="1BC14A55" w14:textId="77777777" w:rsidR="00644DFA" w:rsidRDefault="75FDDF96" w:rsidP="008A6780">
            <w:pPr>
              <w:jc w:val="both"/>
              <w:rPr>
                <w:lang w:val="en-US"/>
              </w:rPr>
            </w:pPr>
            <w:r w:rsidRPr="004A6106">
              <w:rPr>
                <w:lang w:val="en-US"/>
              </w:rPr>
              <w:t xml:space="preserve">Body : </w:t>
            </w:r>
            <w:r w:rsidR="6B1E5B5B" w:rsidRPr="004A6106">
              <w:rPr>
                <w:lang w:val="en-US"/>
              </w:rPr>
              <w:t xml:space="preserve">{ </w:t>
            </w:r>
            <w:r w:rsidR="001C140E" w:rsidRPr="004A6106">
              <w:rPr>
                <w:lang w:val="en-US"/>
              </w:rPr>
              <w:t>subject:</w:t>
            </w:r>
            <w:r w:rsidR="00F971C0" w:rsidRPr="004A6106">
              <w:rPr>
                <w:lang w:val="en-US"/>
              </w:rPr>
              <w:t xml:space="preserve"> "chemical reaction"</w:t>
            </w:r>
            <w:r w:rsidR="004A6106" w:rsidRPr="004A6106">
              <w:rPr>
                <w:lang w:val="en-US"/>
              </w:rPr>
              <w:t xml:space="preserve">, </w:t>
            </w:r>
            <w:proofErr w:type="spellStart"/>
            <w:r w:rsidR="004A6106" w:rsidRPr="004A6106">
              <w:rPr>
                <w:lang w:val="en-US"/>
              </w:rPr>
              <w:t>status:"requested</w:t>
            </w:r>
            <w:proofErr w:type="spellEnd"/>
            <w:r w:rsidR="004A6106" w:rsidRPr="004A6106">
              <w:rPr>
                <w:lang w:val="en-US"/>
              </w:rPr>
              <w:t>"</w:t>
            </w:r>
            <w:r w:rsidR="6B1E5B5B" w:rsidRPr="004A6106">
              <w:rPr>
                <w:lang w:val="en-US"/>
              </w:rPr>
              <w:t>}</w:t>
            </w:r>
          </w:p>
          <w:p w14:paraId="6FECCCC0" w14:textId="77777777" w:rsidR="00747154" w:rsidRDefault="00747154" w:rsidP="008A6780">
            <w:pPr>
              <w:jc w:val="both"/>
              <w:rPr>
                <w:lang w:val="en-US"/>
              </w:rPr>
            </w:pPr>
          </w:p>
          <w:p w14:paraId="6225AB6F" w14:textId="3EE98DA1" w:rsidR="00747154" w:rsidRDefault="00747154" w:rsidP="00747154">
            <w:pPr>
              <w:jc w:val="both"/>
              <w:rPr>
                <w:lang w:val="en-US"/>
              </w:rPr>
            </w:pPr>
            <w:r>
              <w:rPr>
                <w:lang w:val="en-US"/>
              </w:rPr>
              <w:t xml:space="preserve">Returns : </w:t>
            </w:r>
            <w:r w:rsidRPr="004A6106">
              <w:rPr>
                <w:lang w:val="en-US"/>
              </w:rPr>
              <w:t xml:space="preserve">{ </w:t>
            </w:r>
            <w:r>
              <w:rPr>
                <w:lang w:val="en-US"/>
              </w:rPr>
              <w:t xml:space="preserve">id: …, </w:t>
            </w:r>
            <w:r w:rsidRPr="004A6106">
              <w:rPr>
                <w:lang w:val="en-US"/>
              </w:rPr>
              <w:t xml:space="preserve">subject: "chemical reaction", </w:t>
            </w:r>
            <w:proofErr w:type="spellStart"/>
            <w:r w:rsidRPr="004A6106">
              <w:rPr>
                <w:lang w:val="en-US"/>
              </w:rPr>
              <w:t>status:"requested</w:t>
            </w:r>
            <w:proofErr w:type="spellEnd"/>
            <w:r w:rsidRPr="004A6106">
              <w:rPr>
                <w:lang w:val="en-US"/>
              </w:rPr>
              <w:t>"}</w:t>
            </w:r>
          </w:p>
          <w:p w14:paraId="2B4E2444" w14:textId="5A2E995D" w:rsidR="00747154" w:rsidRPr="004A6106" w:rsidRDefault="00747154" w:rsidP="008A6780">
            <w:pPr>
              <w:jc w:val="both"/>
              <w:rPr>
                <w:lang w:val="en-US"/>
              </w:rPr>
            </w:pPr>
          </w:p>
        </w:tc>
      </w:tr>
      <w:tr w:rsidR="00B92390" w:rsidRPr="00B127D7" w14:paraId="28077D2B" w14:textId="77777777" w:rsidTr="293CB6A6">
        <w:trPr>
          <w:trHeight w:val="300"/>
        </w:trPr>
        <w:tc>
          <w:tcPr>
            <w:tcW w:w="1129" w:type="dxa"/>
          </w:tcPr>
          <w:p w14:paraId="6B3268EF" w14:textId="1EEC8C81" w:rsidR="00644DFA" w:rsidRDefault="6B1E5B5B" w:rsidP="008A6780">
            <w:pPr>
              <w:jc w:val="both"/>
              <w:rPr>
                <w:lang w:val="fr-BE"/>
              </w:rPr>
            </w:pPr>
            <w:r w:rsidRPr="293CB6A6">
              <w:rPr>
                <w:lang w:val="fr-BE"/>
              </w:rPr>
              <w:t>GET</w:t>
            </w:r>
          </w:p>
        </w:tc>
        <w:tc>
          <w:tcPr>
            <w:tcW w:w="1701" w:type="dxa"/>
          </w:tcPr>
          <w:p w14:paraId="07CE37F2" w14:textId="71488201" w:rsidR="00644DFA" w:rsidRDefault="6B1E5B5B" w:rsidP="008A6780">
            <w:pPr>
              <w:jc w:val="both"/>
              <w:rPr>
                <w:lang w:val="fr-BE"/>
              </w:rPr>
            </w:pPr>
            <w:r w:rsidRPr="293CB6A6">
              <w:rPr>
                <w:lang w:val="fr-BE"/>
              </w:rPr>
              <w:t>/</w:t>
            </w:r>
            <w:proofErr w:type="spellStart"/>
            <w:r w:rsidR="00A720BB">
              <w:rPr>
                <w:lang w:val="fr-BE"/>
              </w:rPr>
              <w:t>queries</w:t>
            </w:r>
            <w:proofErr w:type="spellEnd"/>
          </w:p>
        </w:tc>
        <w:tc>
          <w:tcPr>
            <w:tcW w:w="5142" w:type="dxa"/>
          </w:tcPr>
          <w:p w14:paraId="07F07E5B" w14:textId="715F703E" w:rsidR="00644DFA" w:rsidRDefault="009C7FF0" w:rsidP="008A6780">
            <w:pPr>
              <w:jc w:val="both"/>
              <w:rPr>
                <w:lang w:val="fr-BE"/>
              </w:rPr>
            </w:pPr>
            <w:r>
              <w:rPr>
                <w:lang w:val="fr-BE"/>
              </w:rPr>
              <w:t xml:space="preserve">Lire </w:t>
            </w:r>
            <w:r w:rsidR="00E901C5">
              <w:rPr>
                <w:lang w:val="fr-BE"/>
              </w:rPr>
              <w:t xml:space="preserve">toutes les demandes de devinettes </w:t>
            </w:r>
          </w:p>
        </w:tc>
        <w:tc>
          <w:tcPr>
            <w:tcW w:w="2484" w:type="dxa"/>
          </w:tcPr>
          <w:p w14:paraId="302C2155" w14:textId="494CFA4C" w:rsidR="00644DFA" w:rsidRPr="0015743A" w:rsidRDefault="6B1E5B5B" w:rsidP="008A6780">
            <w:pPr>
              <w:jc w:val="both"/>
              <w:rPr>
                <w:lang w:val="en-US"/>
              </w:rPr>
            </w:pPr>
            <w:r w:rsidRPr="0015743A">
              <w:rPr>
                <w:lang w:val="en-US"/>
              </w:rPr>
              <w:t xml:space="preserve">Returns : </w:t>
            </w:r>
            <w:r w:rsidR="00B92390" w:rsidRPr="0015743A">
              <w:rPr>
                <w:lang w:val="en-US"/>
              </w:rPr>
              <w:t>[</w:t>
            </w:r>
            <w:r w:rsidRPr="0015743A">
              <w:rPr>
                <w:lang w:val="en-US"/>
              </w:rPr>
              <w:t>{</w:t>
            </w:r>
            <w:r w:rsidR="00B05688">
              <w:rPr>
                <w:lang w:val="en-US"/>
              </w:rPr>
              <w:t xml:space="preserve">id:…, </w:t>
            </w:r>
            <w:r w:rsidR="00B92390" w:rsidRPr="0015743A">
              <w:rPr>
                <w:lang w:val="en-US"/>
              </w:rPr>
              <w:t>subject:</w:t>
            </w:r>
            <w:r w:rsidR="004A6106" w:rsidRPr="0015743A">
              <w:rPr>
                <w:lang w:val="en-US"/>
              </w:rPr>
              <w:t xml:space="preserve">.., </w:t>
            </w:r>
            <w:r w:rsidR="0015743A" w:rsidRPr="0015743A">
              <w:rPr>
                <w:lang w:val="en-US"/>
              </w:rPr>
              <w:t>status:…</w:t>
            </w:r>
            <w:r w:rsidRPr="0015743A">
              <w:rPr>
                <w:lang w:val="en-US"/>
              </w:rPr>
              <w:t>}</w:t>
            </w:r>
            <w:r w:rsidR="00B92390" w:rsidRPr="0015743A">
              <w:rPr>
                <w:lang w:val="en-US"/>
              </w:rPr>
              <w:t>, {</w:t>
            </w:r>
            <w:r w:rsidR="00B05688">
              <w:rPr>
                <w:lang w:val="en-US"/>
              </w:rPr>
              <w:t xml:space="preserve">id:…, </w:t>
            </w:r>
            <w:r w:rsidR="0015743A" w:rsidRPr="0015743A">
              <w:rPr>
                <w:lang w:val="en-US"/>
              </w:rPr>
              <w:t>subject:…, status:…</w:t>
            </w:r>
            <w:r w:rsidR="00B92390" w:rsidRPr="0015743A">
              <w:rPr>
                <w:lang w:val="en-US"/>
              </w:rPr>
              <w:t>}]</w:t>
            </w:r>
          </w:p>
        </w:tc>
      </w:tr>
    </w:tbl>
    <w:p w14:paraId="6421D5D4" w14:textId="238A70D8" w:rsidR="00BA670D" w:rsidRPr="00286A06" w:rsidRDefault="00BA670D" w:rsidP="293CB6A6">
      <w:pPr>
        <w:jc w:val="both"/>
        <w:rPr>
          <w:lang w:val="en-US"/>
        </w:rPr>
      </w:pPr>
    </w:p>
    <w:p w14:paraId="54500571" w14:textId="7CCEF692" w:rsidR="00E5469B" w:rsidRDefault="00126C10" w:rsidP="00ED52BA">
      <w:pPr>
        <w:jc w:val="both"/>
        <w:rPr>
          <w:lang w:val="fr-BE"/>
        </w:rPr>
      </w:pPr>
      <w:r w:rsidRPr="293CB6A6">
        <w:rPr>
          <w:lang w:val="fr-BE"/>
        </w:rPr>
        <w:t xml:space="preserve">Vous devez créer </w:t>
      </w:r>
      <w:r w:rsidR="009977C8">
        <w:rPr>
          <w:lang w:val="fr-BE"/>
        </w:rPr>
        <w:t>les deux</w:t>
      </w:r>
      <w:r w:rsidRPr="293CB6A6">
        <w:rPr>
          <w:lang w:val="fr-BE"/>
        </w:rPr>
        <w:t xml:space="preserve"> pages </w:t>
      </w:r>
      <w:r w:rsidR="009977C8">
        <w:rPr>
          <w:lang w:val="fr-BE"/>
        </w:rPr>
        <w:t xml:space="preserve">qui suivent </w:t>
      </w:r>
      <w:r w:rsidR="00A028AD">
        <w:rPr>
          <w:lang w:val="fr-BE"/>
        </w:rPr>
        <w:t xml:space="preserve">pour votre application </w:t>
      </w:r>
      <w:r w:rsidRPr="293CB6A6">
        <w:rPr>
          <w:lang w:val="fr-BE"/>
        </w:rPr>
        <w:t>web</w:t>
      </w:r>
      <w:r w:rsidR="00F9686B" w:rsidRPr="293CB6A6">
        <w:rPr>
          <w:lang w:val="fr-BE"/>
        </w:rPr>
        <w:t xml:space="preserve"> (la page d’accueil ne doit rien afficher</w:t>
      </w:r>
      <w:r w:rsidR="00305D43" w:rsidRPr="293CB6A6">
        <w:rPr>
          <w:lang w:val="fr-BE"/>
        </w:rPr>
        <w:t>, et aucune autre page ne doit être</w:t>
      </w:r>
      <w:r w:rsidR="004B7D9C" w:rsidRPr="293CB6A6">
        <w:rPr>
          <w:lang w:val="fr-BE"/>
        </w:rPr>
        <w:t xml:space="preserve"> disponible</w:t>
      </w:r>
      <w:r w:rsidR="00F9686B" w:rsidRPr="293CB6A6">
        <w:rPr>
          <w:lang w:val="fr-BE"/>
        </w:rPr>
        <w:t>)</w:t>
      </w:r>
      <w:r w:rsidR="001C734C">
        <w:rPr>
          <w:lang w:val="fr-BE"/>
        </w:rPr>
        <w:t>.</w:t>
      </w:r>
    </w:p>
    <w:p w14:paraId="5A53812D" w14:textId="798E2466" w:rsidR="001C734C" w:rsidRPr="001C734C" w:rsidRDefault="001C734C" w:rsidP="005A0164">
      <w:pPr>
        <w:pStyle w:val="Heading2"/>
        <w:jc w:val="both"/>
      </w:pPr>
      <w:r w:rsidRPr="001C734C">
        <w:rPr>
          <w:bCs/>
        </w:rPr>
        <w:t>Création d’une demande</w:t>
      </w:r>
    </w:p>
    <w:p w14:paraId="667A5362" w14:textId="42465944" w:rsidR="004D71C2" w:rsidRPr="00820C76" w:rsidRDefault="00820C76" w:rsidP="00820C76">
      <w:pPr>
        <w:jc w:val="both"/>
        <w:rPr>
          <w:lang w:val="fr-BE"/>
        </w:rPr>
      </w:pPr>
      <w:r w:rsidRPr="00820C76">
        <w:rPr>
          <w:lang w:val="fr-BE"/>
        </w:rPr>
        <w:t>Veuillez créer l</w:t>
      </w:r>
      <w:r w:rsidR="00126C10" w:rsidRPr="00820C76">
        <w:rPr>
          <w:lang w:val="fr-BE"/>
        </w:rPr>
        <w:t>a</w:t>
      </w:r>
      <w:r w:rsidR="00126C10" w:rsidRPr="00F47279">
        <w:rPr>
          <w:b/>
          <w:bCs/>
          <w:lang w:val="fr-BE"/>
        </w:rPr>
        <w:t xml:space="preserve"> page </w:t>
      </w:r>
      <w:r w:rsidR="00644D3C" w:rsidRPr="00F47279">
        <w:rPr>
          <w:b/>
          <w:bCs/>
          <w:lang w:val="fr-BE"/>
        </w:rPr>
        <w:t>de création d’une demande</w:t>
      </w:r>
      <w:r w:rsidR="00126C10" w:rsidRPr="00F47279">
        <w:rPr>
          <w:lang w:val="fr-BE"/>
        </w:rPr>
        <w:t>,</w:t>
      </w:r>
      <w:r w:rsidR="00FD0599" w:rsidRPr="00F47279">
        <w:rPr>
          <w:lang w:val="fr-BE"/>
        </w:rPr>
        <w:t xml:space="preserve"> </w:t>
      </w:r>
      <w:r w:rsidR="00126C10" w:rsidRPr="00F47279">
        <w:rPr>
          <w:lang w:val="fr-BE"/>
        </w:rPr>
        <w:t xml:space="preserve">disponible </w:t>
      </w:r>
      <w:r w:rsidR="00F9686B" w:rsidRPr="00F47279">
        <w:rPr>
          <w:lang w:val="fr-BE"/>
        </w:rPr>
        <w:t xml:space="preserve">avec </w:t>
      </w:r>
      <w:r w:rsidR="006470DD" w:rsidRPr="00F47279">
        <w:rPr>
          <w:lang w:val="fr-BE"/>
        </w:rPr>
        <w:t>l’URI</w:t>
      </w:r>
      <w:r w:rsidR="00F9686B" w:rsidRPr="00F47279">
        <w:rPr>
          <w:lang w:val="fr-BE"/>
        </w:rPr>
        <w:t xml:space="preserve"> </w:t>
      </w:r>
      <w:r w:rsidR="00F9686B" w:rsidRPr="00F47279">
        <w:rPr>
          <w:b/>
          <w:bCs/>
          <w:lang w:val="fr-BE"/>
        </w:rPr>
        <w:t>/</w:t>
      </w:r>
      <w:proofErr w:type="spellStart"/>
      <w:r w:rsidR="001A2ED6" w:rsidRPr="00F47279">
        <w:rPr>
          <w:b/>
          <w:bCs/>
          <w:lang w:val="fr-BE"/>
        </w:rPr>
        <w:t>queries</w:t>
      </w:r>
      <w:proofErr w:type="spellEnd"/>
      <w:r w:rsidR="001A2ED6" w:rsidRPr="00F47279">
        <w:rPr>
          <w:b/>
          <w:bCs/>
          <w:lang w:val="fr-BE"/>
        </w:rPr>
        <w:t>/</w:t>
      </w:r>
      <w:proofErr w:type="spellStart"/>
      <w:r w:rsidR="001A2ED6" w:rsidRPr="00F47279">
        <w:rPr>
          <w:b/>
          <w:bCs/>
          <w:lang w:val="fr-BE"/>
        </w:rPr>
        <w:t>create</w:t>
      </w:r>
      <w:proofErr w:type="spellEnd"/>
      <w:r w:rsidR="00F9686B" w:rsidRPr="00F47279">
        <w:rPr>
          <w:lang w:val="fr-BE"/>
        </w:rPr>
        <w:t xml:space="preserve"> et avec </w:t>
      </w:r>
      <w:r w:rsidR="006470DD" w:rsidRPr="00F47279">
        <w:rPr>
          <w:lang w:val="fr-BE"/>
        </w:rPr>
        <w:t xml:space="preserve">un </w:t>
      </w:r>
      <w:r w:rsidR="00F9686B" w:rsidRPr="00F47279">
        <w:rPr>
          <w:lang w:val="fr-BE"/>
        </w:rPr>
        <w:t xml:space="preserve">lien </w:t>
      </w:r>
      <w:r w:rsidR="006470DD" w:rsidRPr="00F47279">
        <w:rPr>
          <w:lang w:val="fr-BE"/>
        </w:rPr>
        <w:t xml:space="preserve">nommé </w:t>
      </w:r>
      <w:r w:rsidR="00932930" w:rsidRPr="00F47279">
        <w:rPr>
          <w:lang w:val="fr-BE"/>
        </w:rPr>
        <w:t>« </w:t>
      </w:r>
      <w:proofErr w:type="spellStart"/>
      <w:r w:rsidR="001A2ED6" w:rsidRPr="00F47279">
        <w:rPr>
          <w:b/>
          <w:bCs/>
          <w:lang w:val="fr-BE"/>
        </w:rPr>
        <w:t>Create</w:t>
      </w:r>
      <w:proofErr w:type="spellEnd"/>
      <w:r w:rsidR="001A2ED6" w:rsidRPr="00F47279">
        <w:rPr>
          <w:b/>
          <w:bCs/>
          <w:lang w:val="fr-BE"/>
        </w:rPr>
        <w:t xml:space="preserve"> </w:t>
      </w:r>
      <w:r w:rsidR="00CC0148" w:rsidRPr="00F47279">
        <w:rPr>
          <w:b/>
          <w:bCs/>
          <w:lang w:val="fr-BE"/>
        </w:rPr>
        <w:t xml:space="preserve">a </w:t>
      </w:r>
      <w:proofErr w:type="spellStart"/>
      <w:r w:rsidR="001A2ED6" w:rsidRPr="00F47279">
        <w:rPr>
          <w:b/>
          <w:bCs/>
          <w:lang w:val="fr-BE"/>
        </w:rPr>
        <w:t>query</w:t>
      </w:r>
      <w:proofErr w:type="spellEnd"/>
      <w:r w:rsidR="00932930" w:rsidRPr="00F47279">
        <w:rPr>
          <w:lang w:val="fr-BE"/>
        </w:rPr>
        <w:t> »</w:t>
      </w:r>
      <w:r w:rsidR="006470DD" w:rsidRPr="00F47279">
        <w:rPr>
          <w:lang w:val="fr-BE"/>
        </w:rPr>
        <w:t xml:space="preserve"> dans la barre de navigation</w:t>
      </w:r>
      <w:r w:rsidR="00932930" w:rsidRPr="00F47279">
        <w:rPr>
          <w:lang w:val="fr-BE"/>
        </w:rPr>
        <w:t xml:space="preserve">. </w:t>
      </w:r>
    </w:p>
    <w:p w14:paraId="135903F6" w14:textId="4217D079" w:rsidR="00126C10" w:rsidRPr="007C2D43" w:rsidRDefault="00932930" w:rsidP="007C2D43">
      <w:pPr>
        <w:jc w:val="both"/>
        <w:rPr>
          <w:lang w:val="fr-BE"/>
        </w:rPr>
      </w:pPr>
      <w:r w:rsidRPr="007C2D43">
        <w:rPr>
          <w:lang w:val="fr-BE"/>
        </w:rPr>
        <w:t xml:space="preserve">Cette page doit afficher un formulaire avec </w:t>
      </w:r>
      <w:r w:rsidR="00BD37F3" w:rsidRPr="007C2D43">
        <w:rPr>
          <w:lang w:val="fr-BE"/>
        </w:rPr>
        <w:t>un seul</w:t>
      </w:r>
      <w:r w:rsidRPr="007C2D43">
        <w:rPr>
          <w:lang w:val="fr-BE"/>
        </w:rPr>
        <w:t xml:space="preserve"> champs, </w:t>
      </w:r>
      <w:r w:rsidR="00BD37F3" w:rsidRPr="007C2D43">
        <w:rPr>
          <w:lang w:val="fr-BE"/>
        </w:rPr>
        <w:t xml:space="preserve">pour le sujet de la demande de devinette. </w:t>
      </w:r>
      <w:r w:rsidR="0010680C" w:rsidRPr="007C2D43">
        <w:rPr>
          <w:lang w:val="fr-BE"/>
        </w:rPr>
        <w:t xml:space="preserve">Lorsque ce </w:t>
      </w:r>
      <w:r w:rsidR="0011467F" w:rsidRPr="007C2D43">
        <w:rPr>
          <w:lang w:val="fr-BE"/>
        </w:rPr>
        <w:t xml:space="preserve">formulaire est soumis, vous devez utiliser la requête </w:t>
      </w:r>
      <w:r w:rsidR="00EE67C4" w:rsidRPr="007C2D43">
        <w:rPr>
          <w:lang w:val="fr-BE"/>
        </w:rPr>
        <w:t xml:space="preserve">POST du backend pour </w:t>
      </w:r>
      <w:r w:rsidR="00EE67C4" w:rsidRPr="007C2D43">
        <w:rPr>
          <w:lang w:val="fr-BE"/>
        </w:rPr>
        <w:lastRenderedPageBreak/>
        <w:t xml:space="preserve">enregistrer une nouvelle </w:t>
      </w:r>
      <w:r w:rsidR="009F0811" w:rsidRPr="007C2D43">
        <w:rPr>
          <w:lang w:val="fr-BE"/>
        </w:rPr>
        <w:t>demande au statut "</w:t>
      </w:r>
      <w:proofErr w:type="spellStart"/>
      <w:r w:rsidR="009F0811" w:rsidRPr="007C2D43">
        <w:rPr>
          <w:lang w:val="fr-BE"/>
        </w:rPr>
        <w:t>requested</w:t>
      </w:r>
      <w:proofErr w:type="spellEnd"/>
      <w:r w:rsidR="009F0811" w:rsidRPr="007C2D43">
        <w:rPr>
          <w:lang w:val="fr-BE"/>
        </w:rPr>
        <w:t>".</w:t>
      </w:r>
      <w:r w:rsidR="004A45CE" w:rsidRPr="007C2D43">
        <w:rPr>
          <w:lang w:val="fr-BE"/>
        </w:rPr>
        <w:t xml:space="preserve"> Après avoir soumis le formulaire</w:t>
      </w:r>
      <w:r w:rsidR="00A9252C" w:rsidRPr="007C2D43">
        <w:rPr>
          <w:lang w:val="fr-BE"/>
        </w:rPr>
        <w:t xml:space="preserve"> avec succès</w:t>
      </w:r>
      <w:r w:rsidR="004A45CE" w:rsidRPr="007C2D43">
        <w:rPr>
          <w:lang w:val="fr-BE"/>
        </w:rPr>
        <w:t xml:space="preserve">, </w:t>
      </w:r>
      <w:r w:rsidR="009B0DA1" w:rsidRPr="007C2D43">
        <w:rPr>
          <w:lang w:val="fr-BE"/>
        </w:rPr>
        <w:t xml:space="preserve">l’utilisateur doit être </w:t>
      </w:r>
      <w:r w:rsidR="009B0DA1" w:rsidRPr="007C2D43">
        <w:rPr>
          <w:b/>
          <w:bCs/>
          <w:lang w:val="fr-BE"/>
        </w:rPr>
        <w:t>redirigé</w:t>
      </w:r>
      <w:r w:rsidR="009B0DA1" w:rsidRPr="007C2D43">
        <w:rPr>
          <w:lang w:val="fr-BE"/>
        </w:rPr>
        <w:t xml:space="preserve"> vers la </w:t>
      </w:r>
      <w:r w:rsidR="009B0DA1" w:rsidRPr="007C2D43">
        <w:rPr>
          <w:b/>
          <w:bCs/>
          <w:lang w:val="fr-BE"/>
        </w:rPr>
        <w:t xml:space="preserve">page </w:t>
      </w:r>
      <w:r w:rsidR="00E874ED" w:rsidRPr="007C2D43">
        <w:rPr>
          <w:b/>
          <w:bCs/>
          <w:lang w:val="fr-BE"/>
        </w:rPr>
        <w:t>de gestion</w:t>
      </w:r>
      <w:r w:rsidR="009B0DA1" w:rsidRPr="007C2D43">
        <w:rPr>
          <w:b/>
          <w:bCs/>
          <w:lang w:val="fr-BE"/>
        </w:rPr>
        <w:t xml:space="preserve"> des </w:t>
      </w:r>
      <w:r w:rsidR="00FD188A" w:rsidRPr="007C2D43">
        <w:rPr>
          <w:b/>
          <w:bCs/>
          <w:lang w:val="fr-BE"/>
        </w:rPr>
        <w:t>demandes</w:t>
      </w:r>
      <w:r w:rsidR="009B0DA1" w:rsidRPr="007C2D43">
        <w:rPr>
          <w:lang w:val="fr-BE"/>
        </w:rPr>
        <w:t>.</w:t>
      </w:r>
    </w:p>
    <w:p w14:paraId="0635E72D" w14:textId="7B67526C" w:rsidR="006470DD" w:rsidRPr="001C734C" w:rsidRDefault="001C734C" w:rsidP="00B765D6">
      <w:pPr>
        <w:pStyle w:val="Heading2"/>
        <w:jc w:val="both"/>
      </w:pPr>
      <w:r>
        <w:t>Gestion des demandes</w:t>
      </w:r>
    </w:p>
    <w:p w14:paraId="134D85D7" w14:textId="2819EC96" w:rsidR="006470DD" w:rsidRPr="001C734C" w:rsidRDefault="0056672D" w:rsidP="001C734C">
      <w:pPr>
        <w:jc w:val="both"/>
        <w:rPr>
          <w:lang w:val="fr-BE"/>
        </w:rPr>
      </w:pPr>
      <w:r w:rsidRPr="0056672D">
        <w:rPr>
          <w:lang w:val="fr-BE"/>
        </w:rPr>
        <w:t>Veuillez créer l</w:t>
      </w:r>
      <w:r w:rsidR="004741AF" w:rsidRPr="0056672D">
        <w:rPr>
          <w:lang w:val="fr-BE"/>
        </w:rPr>
        <w:t>a</w:t>
      </w:r>
      <w:r w:rsidR="004741AF" w:rsidRPr="001C734C">
        <w:rPr>
          <w:b/>
          <w:bCs/>
          <w:lang w:val="fr-BE"/>
        </w:rPr>
        <w:t xml:space="preserve"> page d</w:t>
      </w:r>
      <w:r w:rsidR="00E874ED" w:rsidRPr="001C734C">
        <w:rPr>
          <w:b/>
          <w:bCs/>
          <w:lang w:val="fr-BE"/>
        </w:rPr>
        <w:t xml:space="preserve">e gestion </w:t>
      </w:r>
      <w:r w:rsidR="009B0DA1" w:rsidRPr="001C734C">
        <w:rPr>
          <w:b/>
          <w:bCs/>
          <w:lang w:val="fr-BE"/>
        </w:rPr>
        <w:t>des demandes</w:t>
      </w:r>
      <w:r w:rsidR="004741AF" w:rsidRPr="001C734C">
        <w:rPr>
          <w:lang w:val="fr-BE"/>
        </w:rPr>
        <w:t xml:space="preserve">, disponible avec </w:t>
      </w:r>
      <w:r w:rsidR="006470DD" w:rsidRPr="001C734C">
        <w:rPr>
          <w:lang w:val="fr-BE"/>
        </w:rPr>
        <w:t xml:space="preserve">l’URI </w:t>
      </w:r>
      <w:r w:rsidR="006470DD" w:rsidRPr="001C734C">
        <w:rPr>
          <w:b/>
          <w:bCs/>
          <w:lang w:val="fr-BE"/>
        </w:rPr>
        <w:t>/</w:t>
      </w:r>
      <w:proofErr w:type="spellStart"/>
      <w:r w:rsidR="009B0DA1" w:rsidRPr="001C734C">
        <w:rPr>
          <w:b/>
          <w:bCs/>
          <w:lang w:val="fr-BE"/>
        </w:rPr>
        <w:t>queries</w:t>
      </w:r>
      <w:proofErr w:type="spellEnd"/>
      <w:r w:rsidR="006470DD" w:rsidRPr="001C734C">
        <w:rPr>
          <w:lang w:val="fr-BE"/>
        </w:rPr>
        <w:t xml:space="preserve"> et avec un lien nommé « </w:t>
      </w:r>
      <w:r w:rsidR="00E874ED" w:rsidRPr="001C734C">
        <w:rPr>
          <w:b/>
          <w:bCs/>
          <w:lang w:val="fr-BE"/>
        </w:rPr>
        <w:t>Manage</w:t>
      </w:r>
      <w:r w:rsidR="00CC0148" w:rsidRPr="001C734C">
        <w:rPr>
          <w:b/>
          <w:bCs/>
          <w:lang w:val="fr-BE"/>
        </w:rPr>
        <w:t xml:space="preserve"> </w:t>
      </w:r>
      <w:proofErr w:type="spellStart"/>
      <w:r w:rsidR="00CC0148" w:rsidRPr="001C734C">
        <w:rPr>
          <w:b/>
          <w:bCs/>
          <w:lang w:val="fr-BE"/>
        </w:rPr>
        <w:t>queries</w:t>
      </w:r>
      <w:proofErr w:type="spellEnd"/>
      <w:r w:rsidR="006470DD" w:rsidRPr="001C734C">
        <w:rPr>
          <w:lang w:val="fr-BE"/>
        </w:rPr>
        <w:t xml:space="preserve"> » dans la barre de navigation. </w:t>
      </w:r>
    </w:p>
    <w:p w14:paraId="39034AC1" w14:textId="37CC532F" w:rsidR="003F054B" w:rsidRPr="007C2D43" w:rsidRDefault="00FC61AA" w:rsidP="007C2D43">
      <w:pPr>
        <w:jc w:val="both"/>
        <w:rPr>
          <w:lang w:val="fr-BE"/>
        </w:rPr>
      </w:pPr>
      <w:r w:rsidRPr="007C2D43">
        <w:rPr>
          <w:lang w:val="fr-BE"/>
        </w:rPr>
        <w:t xml:space="preserve">Cette page doit afficher </w:t>
      </w:r>
      <w:r w:rsidR="00CC0148" w:rsidRPr="007C2D43">
        <w:rPr>
          <w:lang w:val="fr-BE"/>
        </w:rPr>
        <w:t xml:space="preserve">toutes les </w:t>
      </w:r>
      <w:r w:rsidR="00FD188A" w:rsidRPr="007C2D43">
        <w:rPr>
          <w:lang w:val="fr-BE"/>
        </w:rPr>
        <w:t>demandes</w:t>
      </w:r>
      <w:r w:rsidR="00855A17" w:rsidRPr="007C2D43">
        <w:rPr>
          <w:lang w:val="fr-BE"/>
        </w:rPr>
        <w:t xml:space="preserve"> en utilisant la requê</w:t>
      </w:r>
      <w:r w:rsidR="00C22CC1" w:rsidRPr="007C2D43">
        <w:rPr>
          <w:lang w:val="fr-BE"/>
        </w:rPr>
        <w:t>t</w:t>
      </w:r>
      <w:r w:rsidR="00855A17" w:rsidRPr="007C2D43">
        <w:rPr>
          <w:lang w:val="fr-BE"/>
        </w:rPr>
        <w:t>e GET du backend</w:t>
      </w:r>
      <w:r w:rsidR="002B30A9" w:rsidRPr="007C2D43">
        <w:rPr>
          <w:lang w:val="fr-BE"/>
        </w:rPr>
        <w:t xml:space="preserve">. Le statut </w:t>
      </w:r>
      <w:r w:rsidR="00EF6DF1" w:rsidRPr="007C2D43">
        <w:rPr>
          <w:lang w:val="fr-BE"/>
        </w:rPr>
        <w:t>pour chaque</w:t>
      </w:r>
      <w:r w:rsidR="002B30A9" w:rsidRPr="007C2D43">
        <w:rPr>
          <w:lang w:val="fr-BE"/>
        </w:rPr>
        <w:t xml:space="preserve"> requête doit être affiché dans une liste déroulante</w:t>
      </w:r>
      <w:r w:rsidR="00B206C7" w:rsidRPr="007C2D43">
        <w:rPr>
          <w:lang w:val="fr-BE"/>
        </w:rPr>
        <w:t xml:space="preserve"> qui contiendra toujours ces 4 </w:t>
      </w:r>
      <w:r w:rsidR="00FD729D" w:rsidRPr="007C2D43">
        <w:rPr>
          <w:lang w:val="fr-BE"/>
        </w:rPr>
        <w:t>statuts :</w:t>
      </w:r>
    </w:p>
    <w:p w14:paraId="42347BA5" w14:textId="6A857B20" w:rsidR="00FD729D" w:rsidRPr="00FD729D" w:rsidRDefault="00FD729D" w:rsidP="007C2D43">
      <w:pPr>
        <w:pStyle w:val="ListParagraph"/>
        <w:numPr>
          <w:ilvl w:val="0"/>
          <w:numId w:val="34"/>
        </w:numPr>
        <w:jc w:val="both"/>
        <w:rPr>
          <w:lang w:val="fr-BE"/>
        </w:rPr>
      </w:pPr>
      <w:r w:rsidRPr="00FD729D">
        <w:rPr>
          <w:lang w:val="fr-BE"/>
        </w:rPr>
        <w:t>"</w:t>
      </w:r>
      <w:proofErr w:type="spellStart"/>
      <w:r w:rsidRPr="00FD729D">
        <w:rPr>
          <w:lang w:val="fr-BE"/>
        </w:rPr>
        <w:t>requested</w:t>
      </w:r>
      <w:proofErr w:type="spellEnd"/>
      <w:r w:rsidRPr="00FD729D">
        <w:rPr>
          <w:lang w:val="fr-BE"/>
        </w:rPr>
        <w:t>"</w:t>
      </w:r>
    </w:p>
    <w:p w14:paraId="72783E0F" w14:textId="04F4C52A" w:rsidR="00FD729D" w:rsidRPr="00FD729D" w:rsidRDefault="00FD729D" w:rsidP="007C2D43">
      <w:pPr>
        <w:pStyle w:val="ListParagraph"/>
        <w:numPr>
          <w:ilvl w:val="0"/>
          <w:numId w:val="34"/>
        </w:numPr>
        <w:jc w:val="both"/>
        <w:rPr>
          <w:lang w:val="fr-BE"/>
        </w:rPr>
      </w:pPr>
      <w:r w:rsidRPr="00FD729D">
        <w:rPr>
          <w:lang w:val="fr-BE"/>
        </w:rPr>
        <w:t>"</w:t>
      </w:r>
      <w:proofErr w:type="spellStart"/>
      <w:r w:rsidRPr="00FD729D">
        <w:rPr>
          <w:lang w:val="fr-BE"/>
        </w:rPr>
        <w:t>accepted</w:t>
      </w:r>
      <w:proofErr w:type="spellEnd"/>
      <w:r w:rsidRPr="00FD729D">
        <w:rPr>
          <w:lang w:val="fr-BE"/>
        </w:rPr>
        <w:t>"</w:t>
      </w:r>
    </w:p>
    <w:p w14:paraId="09F1B7F1" w14:textId="4891873D" w:rsidR="00FD729D" w:rsidRPr="00FD729D" w:rsidRDefault="00FD729D" w:rsidP="007C2D43">
      <w:pPr>
        <w:pStyle w:val="ListParagraph"/>
        <w:numPr>
          <w:ilvl w:val="0"/>
          <w:numId w:val="34"/>
        </w:numPr>
        <w:jc w:val="both"/>
        <w:rPr>
          <w:lang w:val="fr-BE"/>
        </w:rPr>
      </w:pPr>
      <w:r w:rsidRPr="00FD729D">
        <w:rPr>
          <w:lang w:val="fr-BE"/>
        </w:rPr>
        <w:t>"</w:t>
      </w:r>
      <w:proofErr w:type="spellStart"/>
      <w:r w:rsidRPr="00FD729D">
        <w:rPr>
          <w:lang w:val="fr-BE"/>
        </w:rPr>
        <w:t>refused</w:t>
      </w:r>
      <w:proofErr w:type="spellEnd"/>
      <w:r w:rsidRPr="00FD729D">
        <w:rPr>
          <w:lang w:val="fr-BE"/>
        </w:rPr>
        <w:t>"</w:t>
      </w:r>
    </w:p>
    <w:p w14:paraId="43400564" w14:textId="22805B93" w:rsidR="00FD729D" w:rsidRPr="003F054B" w:rsidRDefault="00FD729D" w:rsidP="007C2D43">
      <w:pPr>
        <w:pStyle w:val="ListParagraph"/>
        <w:numPr>
          <w:ilvl w:val="0"/>
          <w:numId w:val="34"/>
        </w:numPr>
        <w:jc w:val="both"/>
        <w:rPr>
          <w:lang w:val="fr-BE"/>
        </w:rPr>
      </w:pPr>
      <w:r w:rsidRPr="00FD729D">
        <w:rPr>
          <w:lang w:val="fr-BE"/>
        </w:rPr>
        <w:t>"</w:t>
      </w:r>
      <w:proofErr w:type="spellStart"/>
      <w:r w:rsidRPr="00FD729D">
        <w:rPr>
          <w:lang w:val="fr-BE"/>
        </w:rPr>
        <w:t>done</w:t>
      </w:r>
      <w:proofErr w:type="spellEnd"/>
      <w:r w:rsidRPr="00FD729D">
        <w:rPr>
          <w:lang w:val="fr-BE"/>
        </w:rPr>
        <w:t>"</w:t>
      </w:r>
    </w:p>
    <w:p w14:paraId="77C46525" w14:textId="1D24A179" w:rsidR="004663D8" w:rsidRDefault="003F054B" w:rsidP="003F054B">
      <w:pPr>
        <w:keepNext/>
        <w:spacing w:line="240" w:lineRule="auto"/>
        <w:jc w:val="both"/>
        <w:rPr>
          <w:lang w:val="fr-BE"/>
        </w:rPr>
      </w:pPr>
      <w:r w:rsidRPr="293CB6A6">
        <w:rPr>
          <w:lang w:val="fr-BE"/>
        </w:rPr>
        <w:t xml:space="preserve">Voici un exemple de ce à quoi pourrait ressembler votre </w:t>
      </w:r>
      <w:r w:rsidR="00DF0DC4">
        <w:rPr>
          <w:lang w:val="fr-BE"/>
        </w:rPr>
        <w:t>appli</w:t>
      </w:r>
      <w:r w:rsidR="00FD101E">
        <w:rPr>
          <w:lang w:val="fr-BE"/>
        </w:rPr>
        <w:t>c</w:t>
      </w:r>
      <w:r w:rsidR="00DF0DC4">
        <w:rPr>
          <w:lang w:val="fr-BE"/>
        </w:rPr>
        <w:t>ation</w:t>
      </w:r>
      <w:r w:rsidRPr="293CB6A6">
        <w:rPr>
          <w:lang w:val="fr-BE"/>
        </w:rPr>
        <w:t xml:space="preserve"> web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0"/>
        <w:gridCol w:w="4926"/>
      </w:tblGrid>
      <w:tr w:rsidR="00F72FDD" w14:paraId="6D1663DE" w14:textId="77777777" w:rsidTr="00C7732C">
        <w:tc>
          <w:tcPr>
            <w:tcW w:w="5228" w:type="dxa"/>
          </w:tcPr>
          <w:p w14:paraId="101B8891" w14:textId="27C6D230" w:rsidR="009977C8" w:rsidRDefault="00B7258E" w:rsidP="00C7732C">
            <w:pPr>
              <w:keepNext/>
              <w:jc w:val="both"/>
            </w:pPr>
            <w:r>
              <w:rPr>
                <w:noProof/>
              </w:rPr>
              <w:drawing>
                <wp:inline distT="0" distB="0" distL="0" distR="0" wp14:anchorId="117A40D3" wp14:editId="656EBDFA">
                  <wp:extent cx="3514684" cy="2504717"/>
                  <wp:effectExtent l="0" t="0" r="0" b="0"/>
                  <wp:docPr id="84899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92602" name=""/>
                          <pic:cNvPicPr/>
                        </pic:nvPicPr>
                        <pic:blipFill>
                          <a:blip r:embed="rId17"/>
                          <a:stretch>
                            <a:fillRect/>
                          </a:stretch>
                        </pic:blipFill>
                        <pic:spPr>
                          <a:xfrm>
                            <a:off x="0" y="0"/>
                            <a:ext cx="3557202" cy="2535017"/>
                          </a:xfrm>
                          <a:prstGeom prst="rect">
                            <a:avLst/>
                          </a:prstGeom>
                        </pic:spPr>
                      </pic:pic>
                    </a:graphicData>
                  </a:graphic>
                </wp:inline>
              </w:drawing>
            </w:r>
          </w:p>
          <w:p w14:paraId="0B52D841" w14:textId="74A7611D" w:rsidR="009977C8" w:rsidRDefault="009977C8" w:rsidP="00C7732C">
            <w:pPr>
              <w:pStyle w:val="Caption"/>
              <w:jc w:val="both"/>
            </w:pPr>
            <w:r>
              <w:t xml:space="preserve">Figure </w:t>
            </w:r>
            <w:r>
              <w:fldChar w:fldCharType="begin"/>
            </w:r>
            <w:r>
              <w:instrText xml:space="preserve"> SEQ Figure \* ARABIC </w:instrText>
            </w:r>
            <w:r>
              <w:fldChar w:fldCharType="separate"/>
            </w:r>
            <w:r w:rsidR="009D61BB">
              <w:rPr>
                <w:noProof/>
              </w:rPr>
              <w:t>3</w:t>
            </w:r>
            <w:r>
              <w:fldChar w:fldCharType="end"/>
            </w:r>
            <w:r>
              <w:t>-</w:t>
            </w:r>
            <w:r w:rsidR="00B7258E">
              <w:t xml:space="preserve"> Page pour la création d’une demande</w:t>
            </w:r>
          </w:p>
          <w:p w14:paraId="043EE439" w14:textId="77777777" w:rsidR="009977C8" w:rsidRDefault="009977C8" w:rsidP="00C7732C">
            <w:pPr>
              <w:keepNext/>
              <w:jc w:val="both"/>
            </w:pPr>
          </w:p>
        </w:tc>
        <w:tc>
          <w:tcPr>
            <w:tcW w:w="5228" w:type="dxa"/>
          </w:tcPr>
          <w:p w14:paraId="7BC6116E" w14:textId="6BF62A86" w:rsidR="009977C8" w:rsidRDefault="00F72FDD" w:rsidP="00C7732C">
            <w:pPr>
              <w:keepNext/>
              <w:jc w:val="both"/>
            </w:pPr>
            <w:r>
              <w:rPr>
                <w:noProof/>
              </w:rPr>
              <w:drawing>
                <wp:inline distT="0" distB="0" distL="0" distR="0" wp14:anchorId="5DCA4FB0" wp14:editId="25F5AB57">
                  <wp:extent cx="3108725" cy="2943225"/>
                  <wp:effectExtent l="0" t="0" r="0" b="0"/>
                  <wp:docPr id="132603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37952" name=""/>
                          <pic:cNvPicPr/>
                        </pic:nvPicPr>
                        <pic:blipFill>
                          <a:blip r:embed="rId18"/>
                          <a:stretch>
                            <a:fillRect/>
                          </a:stretch>
                        </pic:blipFill>
                        <pic:spPr>
                          <a:xfrm>
                            <a:off x="0" y="0"/>
                            <a:ext cx="3124778" cy="2958423"/>
                          </a:xfrm>
                          <a:prstGeom prst="rect">
                            <a:avLst/>
                          </a:prstGeom>
                        </pic:spPr>
                      </pic:pic>
                    </a:graphicData>
                  </a:graphic>
                </wp:inline>
              </w:drawing>
            </w:r>
          </w:p>
          <w:p w14:paraId="7897A809" w14:textId="22FBDEF3" w:rsidR="009977C8" w:rsidRPr="007A1454" w:rsidRDefault="009977C8" w:rsidP="00C7732C">
            <w:pPr>
              <w:pStyle w:val="Caption"/>
              <w:jc w:val="both"/>
              <w:rPr>
                <w:lang w:val="fr-BE"/>
              </w:rPr>
            </w:pPr>
            <w:r>
              <w:t xml:space="preserve">Figure </w:t>
            </w:r>
            <w:r>
              <w:fldChar w:fldCharType="begin"/>
            </w:r>
            <w:r>
              <w:instrText xml:space="preserve"> SEQ Figure \* ARABIC </w:instrText>
            </w:r>
            <w:r>
              <w:fldChar w:fldCharType="separate"/>
            </w:r>
            <w:r w:rsidR="009D61BB">
              <w:rPr>
                <w:noProof/>
              </w:rPr>
              <w:t>4</w:t>
            </w:r>
            <w:r>
              <w:fldChar w:fldCharType="end"/>
            </w:r>
            <w:r>
              <w:t xml:space="preserve"> </w:t>
            </w:r>
            <w:r w:rsidR="00F72FDD">
              <w:t>–</w:t>
            </w:r>
            <w:r>
              <w:t xml:space="preserve"> </w:t>
            </w:r>
            <w:r w:rsidR="00F72FDD">
              <w:t xml:space="preserve">Page </w:t>
            </w:r>
            <w:r w:rsidR="001E635B">
              <w:t>permettant de gérer les demandes</w:t>
            </w:r>
          </w:p>
        </w:tc>
      </w:tr>
    </w:tbl>
    <w:p w14:paraId="2706BC5F" w14:textId="18A5C4AD" w:rsidR="003F054B" w:rsidRPr="009977C8" w:rsidRDefault="003F054B" w:rsidP="009977C8">
      <w:pPr>
        <w:keepNext/>
        <w:spacing w:line="240" w:lineRule="auto"/>
      </w:pPr>
    </w:p>
    <w:sectPr w:rsidR="003F054B" w:rsidRPr="009977C8" w:rsidSect="00A958ED">
      <w:headerReference w:type="default" r:id="rId19"/>
      <w:footerReference w:type="default" r:id="rId20"/>
      <w:pgSz w:w="11906" w:h="16838"/>
      <w:pgMar w:top="720" w:right="720" w:bottom="720" w:left="720" w:header="283"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ébastien STREBELLE" w:date="2023-06-05T16:21:00Z" w:initials="SS">
    <w:p w14:paraId="61D59E3F" w14:textId="77777777" w:rsidR="008435FE" w:rsidRDefault="008435FE" w:rsidP="00365A2A">
      <w:r>
        <w:rPr>
          <w:rStyle w:val="CommentReference"/>
        </w:rPr>
        <w:annotationRef/>
      </w:r>
      <w:r>
        <w:rPr>
          <w:sz w:val="20"/>
        </w:rPr>
        <w:t>Je n’ai pas bien compris à quoi correspond ce :level dans le chemin. J’ai fais sans.</w:t>
      </w:r>
    </w:p>
  </w:comment>
  <w:comment w:id="2" w:author="Raphaël Baroni" w:date="2023-06-06T16:22:00Z" w:initials="RB">
    <w:p w14:paraId="7E53E980" w14:textId="77777777" w:rsidR="000F1CB9" w:rsidRDefault="000F1CB9" w:rsidP="00B22D9E">
      <w:pPr>
        <w:pStyle w:val="CommentText"/>
      </w:pPr>
      <w:r>
        <w:rPr>
          <w:rStyle w:val="CommentReference"/>
        </w:rPr>
        <w:annotationRef/>
      </w:r>
      <w:r>
        <w:rPr>
          <w:lang w:val="fr-BE"/>
        </w:rPr>
        <w:t>En effet, j'ai corrigé car ça devait disparaître ; )</w:t>
      </w:r>
    </w:p>
  </w:comment>
  <w:comment w:id="4" w:author="Sébastien STREBELLE" w:date="2023-06-05T16:27:00Z" w:initials="SS">
    <w:p w14:paraId="69EC9C60" w14:textId="7A43069D" w:rsidR="008A7F78" w:rsidRDefault="008A7F78" w:rsidP="0007324E">
      <w:r>
        <w:rPr>
          <w:rStyle w:val="CommentReference"/>
        </w:rPr>
        <w:annotationRef/>
      </w:r>
      <w:r>
        <w:rPr>
          <w:sz w:val="20"/>
        </w:rPr>
        <w:t>Que faire dans le cas où le level ne correspond pas à un level existant ? Il faudrait peut-être le préciser</w:t>
      </w:r>
    </w:p>
  </w:comment>
  <w:comment w:id="5" w:author="Raphaël Baroni" w:date="2023-06-06T16:23:00Z" w:initials="RB">
    <w:p w14:paraId="2FBCC082" w14:textId="77777777" w:rsidR="00DA0BE6" w:rsidRDefault="00DA0BE6" w:rsidP="009B3A6E">
      <w:pPr>
        <w:pStyle w:val="CommentText"/>
      </w:pPr>
      <w:r>
        <w:rPr>
          <w:rStyle w:val="CommentReference"/>
        </w:rPr>
        <w:annotationRef/>
      </w:r>
      <w:r>
        <w:rPr>
          <w:lang w:val="fr-BE"/>
        </w:rPr>
        <w:t>Bonne idée, ça permet de rajouter un code d'erreur à traiter.</w:t>
      </w:r>
    </w:p>
  </w:comment>
  <w:comment w:id="6" w:author="Raphaël Baroni" w:date="2023-06-06T16:49:00Z" w:initials="RB">
    <w:p w14:paraId="47085403" w14:textId="77777777" w:rsidR="00603587" w:rsidRDefault="00603587" w:rsidP="005E40A6">
      <w:pPr>
        <w:pStyle w:val="CommentText"/>
      </w:pPr>
      <w:r>
        <w:rPr>
          <w:rStyle w:val="CommentReference"/>
        </w:rPr>
        <w:annotationRef/>
      </w:r>
      <w:r>
        <w:rPr>
          <w:lang w:val="fr-BE"/>
        </w:rPr>
        <w:t>Mis à jour par rapport à ton commentaire : Sébastien : "J’y ai perdu du temps en ayant oublié comment récupérer le token renvoyé avec REST Client. On peut le retrouver assez facilement avec les solutions du cours, mais ça risque quand même de perturber certains étudiants je pense. Peut-être retirer le besoin d’authentification pour cette requête pour réduire l'examen encore ?"</w:t>
      </w:r>
    </w:p>
  </w:comment>
  <w:comment w:id="7" w:author="Raphaël Baroni" w:date="2023-06-06T16:50:00Z" w:initials="RB">
    <w:p w14:paraId="438C8C9B" w14:textId="77777777" w:rsidR="00996941" w:rsidRDefault="00996941" w:rsidP="003A5BBF">
      <w:pPr>
        <w:pStyle w:val="CommentText"/>
      </w:pPr>
      <w:r>
        <w:rPr>
          <w:rStyle w:val="CommentReference"/>
        </w:rPr>
        <w:annotationRef/>
      </w:r>
      <w:r>
        <w:rPr>
          <w:lang w:val="fr-BE"/>
        </w:rPr>
        <w:t>J'ai mis à jour le fichier test.http… Le boilerplate contient toujours le model et la route pour gérer des requêtes avec JWT (auths), mais ça me semble OK de laisser ainsi. OK pour toi ?</w:t>
      </w:r>
    </w:p>
  </w:comment>
  <w:comment w:id="8" w:author="Sébastien STREBELLE" w:date="2023-06-07T10:56:00Z" w:initials="SS">
    <w:p w14:paraId="31C7520C" w14:textId="77777777" w:rsidR="00F95497" w:rsidRDefault="00F95497" w:rsidP="00D81D8C">
      <w:r>
        <w:rPr>
          <w:rStyle w:val="CommentReference"/>
        </w:rPr>
        <w:annotationRef/>
      </w:r>
      <w:r>
        <w:rPr>
          <w:sz w:val="20"/>
        </w:rPr>
        <w:t>OK pour moi !</w:t>
      </w:r>
    </w:p>
  </w:comment>
  <w:comment w:id="9" w:author="Sébastien STREBELLE" w:date="2023-06-05T16:30:00Z" w:initials="SS">
    <w:p w14:paraId="64CB16C0" w14:textId="0267BF4A" w:rsidR="00433834" w:rsidRDefault="00433834" w:rsidP="000F3800">
      <w:r>
        <w:rPr>
          <w:rStyle w:val="CommentReference"/>
        </w:rPr>
        <w:annotationRef/>
      </w:r>
      <w:r>
        <w:rPr>
          <w:sz w:val="20"/>
        </w:rPr>
        <w:t>J’ai mis un timestamp en utilisant Date.now(), j’imagine que ça correspond à ce que tu attends</w:t>
      </w:r>
    </w:p>
  </w:comment>
  <w:comment w:id="10" w:author="Raphaël Baroni" w:date="2023-06-06T16:25:00Z" w:initials="RB">
    <w:p w14:paraId="46168A8C" w14:textId="77777777" w:rsidR="00C84C59" w:rsidRDefault="00C84C59" w:rsidP="00641215">
      <w:pPr>
        <w:pStyle w:val="CommentText"/>
      </w:pPr>
      <w:r>
        <w:rPr>
          <w:rStyle w:val="CommentReference"/>
        </w:rPr>
        <w:annotationRef/>
      </w:r>
      <w:r>
        <w:rPr>
          <w:lang w:val="fr-BE"/>
        </w:rPr>
        <w:t>Oui c'est ça. Est-ce que tu penses qu'il faut clarifier qqch à ce niveau là ?</w:t>
      </w:r>
    </w:p>
  </w:comment>
  <w:comment w:id="11" w:author="Sébastien STREBELLE" w:date="2023-06-07T10:57:00Z" w:initials="SS">
    <w:p w14:paraId="4528FFC1" w14:textId="77777777" w:rsidR="0081165B" w:rsidRDefault="0081165B" w:rsidP="005A1A3A">
      <w:r>
        <w:rPr>
          <w:rStyle w:val="CommentReference"/>
        </w:rPr>
        <w:annotationRef/>
      </w:r>
      <w:r>
        <w:rPr>
          <w:sz w:val="20"/>
        </w:rPr>
        <w:t>Non je pense que !a peut rester comme ça. Je ne vois pas de manière simple pour décrire clairement ce qu’on attend de toute façon ! Et il n’y a pas mille autre manière de faire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D59E3F" w15:done="1"/>
  <w15:commentEx w15:paraId="7E53E980" w15:paraIdParent="61D59E3F" w15:done="1"/>
  <w15:commentEx w15:paraId="69EC9C60" w15:done="1"/>
  <w15:commentEx w15:paraId="2FBCC082" w15:paraIdParent="69EC9C60" w15:done="1"/>
  <w15:commentEx w15:paraId="47085403" w15:done="1"/>
  <w15:commentEx w15:paraId="438C8C9B" w15:paraIdParent="47085403" w15:done="1"/>
  <w15:commentEx w15:paraId="31C7520C" w15:paraIdParent="47085403" w15:done="1"/>
  <w15:commentEx w15:paraId="64CB16C0" w15:done="1"/>
  <w15:commentEx w15:paraId="46168A8C" w15:paraIdParent="64CB16C0" w15:done="1"/>
  <w15:commentEx w15:paraId="4528FFC1" w15:paraIdParent="64CB16C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8A21" w16cex:dateUtc="2023-06-05T14:21:00Z"/>
  <w16cex:commentExtensible w16cex:durableId="2829DBAB" w16cex:dateUtc="2023-06-06T14:22:00Z"/>
  <w16cex:commentExtensible w16cex:durableId="28288B8C" w16cex:dateUtc="2023-06-05T14:27:00Z"/>
  <w16cex:commentExtensible w16cex:durableId="2829DBFA" w16cex:dateUtc="2023-06-06T14:23:00Z"/>
  <w16cex:commentExtensible w16cex:durableId="2829E221" w16cex:dateUtc="2023-06-06T14:49:00Z"/>
  <w16cex:commentExtensible w16cex:durableId="2829E25D" w16cex:dateUtc="2023-06-06T14:50:00Z"/>
  <w16cex:commentExtensible w16cex:durableId="282AE0CD" w16cex:dateUtc="2023-06-07T08:56:00Z"/>
  <w16cex:commentExtensible w16cex:durableId="28288C16" w16cex:dateUtc="2023-06-05T14:30:00Z"/>
  <w16cex:commentExtensible w16cex:durableId="2829DC64" w16cex:dateUtc="2023-06-06T14:25:00Z"/>
  <w16cex:commentExtensible w16cex:durableId="282AE129" w16cex:dateUtc="2023-06-07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D59E3F" w16cid:durableId="28288A21"/>
  <w16cid:commentId w16cid:paraId="7E53E980" w16cid:durableId="2829DBAB"/>
  <w16cid:commentId w16cid:paraId="69EC9C60" w16cid:durableId="28288B8C"/>
  <w16cid:commentId w16cid:paraId="2FBCC082" w16cid:durableId="2829DBFA"/>
  <w16cid:commentId w16cid:paraId="47085403" w16cid:durableId="2829E221"/>
  <w16cid:commentId w16cid:paraId="438C8C9B" w16cid:durableId="2829E25D"/>
  <w16cid:commentId w16cid:paraId="31C7520C" w16cid:durableId="282AE0CD"/>
  <w16cid:commentId w16cid:paraId="64CB16C0" w16cid:durableId="28288C16"/>
  <w16cid:commentId w16cid:paraId="46168A8C" w16cid:durableId="2829DC64"/>
  <w16cid:commentId w16cid:paraId="4528FFC1" w16cid:durableId="282AE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148D" w14:textId="77777777" w:rsidR="000E75A3" w:rsidRDefault="000E75A3" w:rsidP="00AD3791">
      <w:pPr>
        <w:spacing w:line="240" w:lineRule="auto"/>
      </w:pPr>
      <w:r>
        <w:separator/>
      </w:r>
    </w:p>
  </w:endnote>
  <w:endnote w:type="continuationSeparator" w:id="0">
    <w:p w14:paraId="15C6ADA1" w14:textId="77777777" w:rsidR="000E75A3" w:rsidRDefault="000E75A3" w:rsidP="00AD3791">
      <w:pPr>
        <w:spacing w:line="240" w:lineRule="auto"/>
      </w:pPr>
      <w:r>
        <w:continuationSeparator/>
      </w:r>
    </w:p>
  </w:endnote>
  <w:endnote w:type="continuationNotice" w:id="1">
    <w:p w14:paraId="47F498E7" w14:textId="77777777" w:rsidR="000E75A3" w:rsidRDefault="000E75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2F108E" w:rsidRPr="00AD3791" w:rsidRDefault="002F108E">
    <w:pPr>
      <w:pStyle w:val="Footer"/>
      <w:jc w:val="right"/>
      <w:rPr>
        <w:sz w:val="20"/>
      </w:rPr>
    </w:pPr>
  </w:p>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7225"/>
      <w:gridCol w:w="2305"/>
      <w:gridCol w:w="926"/>
    </w:tblGrid>
    <w:tr w:rsidR="006164C5" w14:paraId="3310F6CA" w14:textId="77777777" w:rsidTr="006164C5">
      <w:tc>
        <w:tcPr>
          <w:tcW w:w="3455" w:type="pct"/>
        </w:tcPr>
        <w:p w14:paraId="733EC8EE" w14:textId="7D8674EB" w:rsidR="006164C5" w:rsidRPr="00AD3791" w:rsidRDefault="006164C5" w:rsidP="00337B36">
          <w:pPr>
            <w:pStyle w:val="Footer"/>
            <w:rPr>
              <w:sz w:val="20"/>
              <w:lang w:val="fr-BE"/>
            </w:rPr>
          </w:pPr>
          <w:r>
            <w:rPr>
              <w:sz w:val="20"/>
              <w:lang w:val="fr-BE"/>
            </w:rPr>
            <w:t xml:space="preserve">Référence : </w:t>
          </w:r>
          <w:r w:rsidR="006F08CD">
            <w:rPr>
              <w:sz w:val="20"/>
              <w:lang w:val="fr-BE"/>
            </w:rPr>
            <w:t>WEB2</w:t>
          </w:r>
          <w:r>
            <w:rPr>
              <w:sz w:val="20"/>
              <w:lang w:val="fr-BE"/>
            </w:rPr>
            <w:t>-J</w:t>
          </w:r>
          <w:r w:rsidR="006F08CD">
            <w:rPr>
              <w:sz w:val="20"/>
              <w:lang w:val="fr-BE"/>
            </w:rPr>
            <w:t>S</w:t>
          </w:r>
          <w:r>
            <w:rPr>
              <w:sz w:val="20"/>
              <w:lang w:val="fr-BE"/>
            </w:rPr>
            <w:t>-202</w:t>
          </w:r>
          <w:r w:rsidR="000A19A4">
            <w:rPr>
              <w:sz w:val="20"/>
              <w:lang w:val="fr-BE"/>
            </w:rPr>
            <w:t>3</w:t>
          </w:r>
          <w:r>
            <w:rPr>
              <w:sz w:val="20"/>
              <w:lang w:val="fr-BE"/>
            </w:rPr>
            <w:t>-0</w:t>
          </w:r>
          <w:r w:rsidR="0080232F">
            <w:rPr>
              <w:sz w:val="20"/>
              <w:lang w:val="fr-BE"/>
            </w:rPr>
            <w:t>2</w:t>
          </w:r>
          <w:r>
            <w:rPr>
              <w:sz w:val="20"/>
              <w:lang w:val="fr-BE"/>
            </w:rPr>
            <w:t>-A</w:t>
          </w:r>
        </w:p>
        <w:p w14:paraId="4AAF57C2" w14:textId="39CC98B9" w:rsidR="006164C5" w:rsidRDefault="006164C5" w:rsidP="00AD57D9">
          <w:pPr>
            <w:pStyle w:val="Footer"/>
            <w:rPr>
              <w:sz w:val="20"/>
              <w:lang w:val="fr-BE"/>
            </w:rPr>
          </w:pPr>
          <w:r>
            <w:rPr>
              <w:sz w:val="20"/>
              <w:lang w:val="fr-BE"/>
            </w:rPr>
            <w:t>Version : 0.1</w:t>
          </w:r>
        </w:p>
      </w:tc>
      <w:tc>
        <w:tcPr>
          <w:tcW w:w="1102" w:type="pct"/>
        </w:tcPr>
        <w:p w14:paraId="2C4D416A" w14:textId="2FBA97DA" w:rsidR="006164C5" w:rsidRPr="00AD3791" w:rsidRDefault="006164C5" w:rsidP="00337B36">
          <w:pPr>
            <w:pStyle w:val="Footer"/>
            <w:jc w:val="center"/>
            <w:rPr>
              <w:sz w:val="20"/>
            </w:rPr>
          </w:pPr>
          <w:r>
            <w:rPr>
              <w:sz w:val="20"/>
            </w:rPr>
            <w:t xml:space="preserve">Date : </w:t>
          </w:r>
          <w:r w:rsidR="00B127D7">
            <w:rPr>
              <w:sz w:val="20"/>
            </w:rPr>
            <w:t>30</w:t>
          </w:r>
          <w:r w:rsidRPr="003F2053">
            <w:rPr>
              <w:sz w:val="20"/>
            </w:rPr>
            <w:t>/0</w:t>
          </w:r>
          <w:r w:rsidR="007C574F">
            <w:rPr>
              <w:sz w:val="20"/>
            </w:rPr>
            <w:t>8</w:t>
          </w:r>
          <w:r w:rsidRPr="003F2053">
            <w:rPr>
              <w:sz w:val="20"/>
            </w:rPr>
            <w:t>/</w:t>
          </w:r>
          <w:r w:rsidRPr="00CD55FC">
            <w:rPr>
              <w:sz w:val="20"/>
            </w:rPr>
            <w:t>202</w:t>
          </w:r>
          <w:r w:rsidR="00547F88">
            <w:rPr>
              <w:sz w:val="20"/>
            </w:rPr>
            <w:t>3</w:t>
          </w:r>
        </w:p>
      </w:tc>
      <w:tc>
        <w:tcPr>
          <w:tcW w:w="443" w:type="pct"/>
        </w:tcPr>
        <w:p w14:paraId="43C68CB6" w14:textId="1EE0ACAE" w:rsidR="006164C5" w:rsidRDefault="006164C5" w:rsidP="00337B36">
          <w:pPr>
            <w:pStyle w:val="Footer"/>
            <w:jc w:val="center"/>
            <w:rPr>
              <w:sz w:val="20"/>
              <w:lang w:val="fr-BE"/>
            </w:rPr>
          </w:pPr>
          <w:r w:rsidRPr="00AD3791">
            <w:rPr>
              <w:sz w:val="20"/>
            </w:rPr>
            <w:t xml:space="preserve">Page </w:t>
          </w:r>
          <w:sdt>
            <w:sdtPr>
              <w:id w:val="-1248728125"/>
              <w:docPartObj>
                <w:docPartGallery w:val="Page Numbers (Bottom of Page)"/>
                <w:docPartUnique/>
              </w:docPartObj>
            </w:sdtPr>
            <w:sdtEndPr>
              <w:rPr>
                <w:noProof/>
                <w:sz w:val="20"/>
              </w:rPr>
            </w:sdtEndPr>
            <w:sdtContent>
              <w:r w:rsidRPr="00AD3791">
                <w:rPr>
                  <w:sz w:val="20"/>
                </w:rPr>
                <w:fldChar w:fldCharType="begin"/>
              </w:r>
              <w:r w:rsidRPr="00AD3791">
                <w:rPr>
                  <w:sz w:val="20"/>
                </w:rPr>
                <w:instrText xml:space="preserve"> PAGE   \* MERGEFORMAT </w:instrText>
              </w:r>
              <w:r w:rsidRPr="00AD3791">
                <w:rPr>
                  <w:sz w:val="20"/>
                </w:rPr>
                <w:fldChar w:fldCharType="separate"/>
              </w:r>
              <w:r>
                <w:rPr>
                  <w:noProof/>
                  <w:sz w:val="20"/>
                </w:rPr>
                <w:t>1</w:t>
              </w:r>
              <w:r w:rsidRPr="00AD3791">
                <w:rPr>
                  <w:noProof/>
                  <w:sz w:val="20"/>
                </w:rPr>
                <w:fldChar w:fldCharType="end"/>
              </w:r>
            </w:sdtContent>
          </w:sdt>
        </w:p>
      </w:tc>
    </w:tr>
  </w:tbl>
  <w:p w14:paraId="2CD8609A" w14:textId="77777777" w:rsidR="002F108E" w:rsidRPr="00337B36" w:rsidRDefault="002F108E"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55EDF" w14:textId="77777777" w:rsidR="000E75A3" w:rsidRDefault="000E75A3" w:rsidP="00AD3791">
      <w:pPr>
        <w:spacing w:line="240" w:lineRule="auto"/>
      </w:pPr>
      <w:r>
        <w:separator/>
      </w:r>
    </w:p>
  </w:footnote>
  <w:footnote w:type="continuationSeparator" w:id="0">
    <w:p w14:paraId="7CF917B2" w14:textId="77777777" w:rsidR="000E75A3" w:rsidRDefault="000E75A3" w:rsidP="00AD3791">
      <w:pPr>
        <w:spacing w:line="240" w:lineRule="auto"/>
      </w:pPr>
      <w:r>
        <w:continuationSeparator/>
      </w:r>
    </w:p>
  </w:footnote>
  <w:footnote w:type="continuationNotice" w:id="1">
    <w:p w14:paraId="08747B01" w14:textId="77777777" w:rsidR="000E75A3" w:rsidRDefault="000E75A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2F108E" w14:paraId="31F0DDCC" w14:textId="77777777" w:rsidTr="00337B36">
      <w:tc>
        <w:tcPr>
          <w:tcW w:w="9016" w:type="dxa"/>
        </w:tcPr>
        <w:p w14:paraId="3317C517" w14:textId="7B6414CA" w:rsidR="002F108E" w:rsidRDefault="00E7706B" w:rsidP="00360790">
          <w:pPr>
            <w:pStyle w:val="Header"/>
            <w:rPr>
              <w:lang w:val="fr-BE"/>
            </w:rPr>
          </w:pPr>
          <w:r w:rsidRPr="00E7706B">
            <w:rPr>
              <w:lang w:val="fr-BE"/>
            </w:rPr>
            <w:t>BINV</w:t>
          </w:r>
          <w:r w:rsidR="00593EFC">
            <w:rPr>
              <w:lang w:val="fr-BE"/>
            </w:rPr>
            <w:t>2150</w:t>
          </w:r>
          <w:r w:rsidRPr="00E7706B">
            <w:rPr>
              <w:lang w:val="fr-BE"/>
            </w:rPr>
            <w:t>-</w:t>
          </w:r>
          <w:r w:rsidR="005B18E0">
            <w:rPr>
              <w:lang w:val="fr-BE"/>
            </w:rPr>
            <w:t>A</w:t>
          </w:r>
          <w:r w:rsidR="003908C2">
            <w:rPr>
              <w:lang w:val="fr-BE"/>
            </w:rPr>
            <w:t>-JS</w:t>
          </w:r>
          <w:r w:rsidRPr="00E7706B">
            <w:rPr>
              <w:lang w:val="fr-BE"/>
            </w:rPr>
            <w:t xml:space="preserve"> : </w:t>
          </w:r>
          <w:r w:rsidR="00417CD3">
            <w:rPr>
              <w:lang w:val="fr-BE"/>
            </w:rPr>
            <w:t xml:space="preserve">Examen de </w:t>
          </w:r>
          <w:r w:rsidR="00547F88">
            <w:rPr>
              <w:lang w:val="fr-BE"/>
            </w:rPr>
            <w:t>Javascript</w:t>
          </w:r>
          <w:r w:rsidR="002F1FE6">
            <w:rPr>
              <w:lang w:val="fr-BE"/>
            </w:rPr>
            <w:t> : avancé</w:t>
          </w:r>
        </w:p>
      </w:tc>
    </w:tr>
  </w:tbl>
  <w:p w14:paraId="007997CE" w14:textId="77777777" w:rsidR="002F108E" w:rsidRPr="00337B36" w:rsidRDefault="002F108E">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2DC"/>
    <w:multiLevelType w:val="hybridMultilevel"/>
    <w:tmpl w:val="A694EA2E"/>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D0F7A"/>
    <w:multiLevelType w:val="hybridMultilevel"/>
    <w:tmpl w:val="C604FFDA"/>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5659BD"/>
    <w:multiLevelType w:val="hybridMultilevel"/>
    <w:tmpl w:val="A9EC34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2F17AEC"/>
    <w:multiLevelType w:val="hybridMultilevel"/>
    <w:tmpl w:val="13DC5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4D2A90"/>
    <w:multiLevelType w:val="hybridMultilevel"/>
    <w:tmpl w:val="3CE448FA"/>
    <w:lvl w:ilvl="0" w:tplc="80A84EE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5757F51"/>
    <w:multiLevelType w:val="hybridMultilevel"/>
    <w:tmpl w:val="43600B5A"/>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13132B"/>
    <w:multiLevelType w:val="hybridMultilevel"/>
    <w:tmpl w:val="BC0EF88A"/>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0E4068E5"/>
    <w:multiLevelType w:val="hybridMultilevel"/>
    <w:tmpl w:val="954C2B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8E546D1"/>
    <w:multiLevelType w:val="hybridMultilevel"/>
    <w:tmpl w:val="E7B4A730"/>
    <w:lvl w:ilvl="0" w:tplc="0FCC77E0">
      <w:start w:val="1"/>
      <w:numFmt w:val="bullet"/>
      <w:lvlText w:val=""/>
      <w:lvlJc w:val="left"/>
      <w:pPr>
        <w:ind w:left="720" w:hanging="360"/>
      </w:pPr>
      <w:rPr>
        <w:rFonts w:ascii="Wingdings" w:hAnsi="Wingdings" w:hint="default"/>
        <w:color w:val="0070C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33B3585"/>
    <w:multiLevelType w:val="hybridMultilevel"/>
    <w:tmpl w:val="BC7A07F8"/>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E35CA3"/>
    <w:multiLevelType w:val="hybridMultilevel"/>
    <w:tmpl w:val="25D48652"/>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28A85E41"/>
    <w:multiLevelType w:val="hybridMultilevel"/>
    <w:tmpl w:val="7DA21AEE"/>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9056342"/>
    <w:multiLevelType w:val="hybridMultilevel"/>
    <w:tmpl w:val="474EDB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D63272"/>
    <w:multiLevelType w:val="hybridMultilevel"/>
    <w:tmpl w:val="09E4B7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0032031"/>
    <w:multiLevelType w:val="hybridMultilevel"/>
    <w:tmpl w:val="4D123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1E2866"/>
    <w:multiLevelType w:val="hybridMultilevel"/>
    <w:tmpl w:val="1D860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6C3A14"/>
    <w:multiLevelType w:val="hybridMultilevel"/>
    <w:tmpl w:val="8CBA4770"/>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36023976"/>
    <w:multiLevelType w:val="hybridMultilevel"/>
    <w:tmpl w:val="437074B6"/>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86E1F6E"/>
    <w:multiLevelType w:val="hybridMultilevel"/>
    <w:tmpl w:val="E5E640C4"/>
    <w:lvl w:ilvl="0" w:tplc="7D7427C2">
      <w:start w:val="1"/>
      <w:numFmt w:val="decimal"/>
      <w:pStyle w:val="AppendixStyle"/>
      <w:lvlText w:val="%1."/>
      <w:lvlJc w:val="left"/>
      <w:pPr>
        <w:tabs>
          <w:tab w:val="num" w:pos="720"/>
        </w:tabs>
        <w:ind w:left="720" w:hanging="720"/>
      </w:pPr>
    </w:lvl>
    <w:lvl w:ilvl="1" w:tplc="8FBA77BA">
      <w:start w:val="1"/>
      <w:numFmt w:val="decimal"/>
      <w:lvlText w:val="%2."/>
      <w:lvlJc w:val="left"/>
      <w:pPr>
        <w:tabs>
          <w:tab w:val="num" w:pos="1440"/>
        </w:tabs>
        <w:ind w:left="1440" w:hanging="720"/>
      </w:pPr>
    </w:lvl>
    <w:lvl w:ilvl="2" w:tplc="A552C238">
      <w:start w:val="1"/>
      <w:numFmt w:val="decimal"/>
      <w:lvlText w:val="%3."/>
      <w:lvlJc w:val="left"/>
      <w:pPr>
        <w:tabs>
          <w:tab w:val="num" w:pos="2160"/>
        </w:tabs>
        <w:ind w:left="2160" w:hanging="720"/>
      </w:pPr>
    </w:lvl>
    <w:lvl w:ilvl="3" w:tplc="6AACD9A2">
      <w:start w:val="1"/>
      <w:numFmt w:val="decimal"/>
      <w:lvlText w:val="%4."/>
      <w:lvlJc w:val="left"/>
      <w:pPr>
        <w:tabs>
          <w:tab w:val="num" w:pos="2880"/>
        </w:tabs>
        <w:ind w:left="2880" w:hanging="720"/>
      </w:pPr>
    </w:lvl>
    <w:lvl w:ilvl="4" w:tplc="9F004636">
      <w:start w:val="1"/>
      <w:numFmt w:val="decimal"/>
      <w:lvlText w:val="%5."/>
      <w:lvlJc w:val="left"/>
      <w:pPr>
        <w:tabs>
          <w:tab w:val="num" w:pos="3600"/>
        </w:tabs>
        <w:ind w:left="3600" w:hanging="720"/>
      </w:pPr>
    </w:lvl>
    <w:lvl w:ilvl="5" w:tplc="111491D6">
      <w:start w:val="1"/>
      <w:numFmt w:val="decimal"/>
      <w:lvlText w:val="%6."/>
      <w:lvlJc w:val="left"/>
      <w:pPr>
        <w:tabs>
          <w:tab w:val="num" w:pos="4320"/>
        </w:tabs>
        <w:ind w:left="4320" w:hanging="720"/>
      </w:pPr>
    </w:lvl>
    <w:lvl w:ilvl="6" w:tplc="63B48430">
      <w:start w:val="1"/>
      <w:numFmt w:val="decimal"/>
      <w:lvlText w:val="%7."/>
      <w:lvlJc w:val="left"/>
      <w:pPr>
        <w:tabs>
          <w:tab w:val="num" w:pos="5040"/>
        </w:tabs>
        <w:ind w:left="5040" w:hanging="720"/>
      </w:pPr>
    </w:lvl>
    <w:lvl w:ilvl="7" w:tplc="CF1CF394">
      <w:start w:val="1"/>
      <w:numFmt w:val="decimal"/>
      <w:lvlText w:val="%8."/>
      <w:lvlJc w:val="left"/>
      <w:pPr>
        <w:tabs>
          <w:tab w:val="num" w:pos="5760"/>
        </w:tabs>
        <w:ind w:left="5760" w:hanging="720"/>
      </w:pPr>
    </w:lvl>
    <w:lvl w:ilvl="8" w:tplc="25D00638">
      <w:start w:val="1"/>
      <w:numFmt w:val="decimal"/>
      <w:lvlText w:val="%9."/>
      <w:lvlJc w:val="left"/>
      <w:pPr>
        <w:tabs>
          <w:tab w:val="num" w:pos="6480"/>
        </w:tabs>
        <w:ind w:left="6480" w:hanging="720"/>
      </w:pPr>
    </w:lvl>
  </w:abstractNum>
  <w:abstractNum w:abstractNumId="19" w15:restartNumberingAfterBreak="0">
    <w:nsid w:val="3A1F7B9D"/>
    <w:multiLevelType w:val="hybridMultilevel"/>
    <w:tmpl w:val="F5AED34E"/>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8609CC"/>
    <w:multiLevelType w:val="hybridMultilevel"/>
    <w:tmpl w:val="D8083704"/>
    <w:lvl w:ilvl="0" w:tplc="22486E7A">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EAA310D"/>
    <w:multiLevelType w:val="hybridMultilevel"/>
    <w:tmpl w:val="02D6152C"/>
    <w:lvl w:ilvl="0" w:tplc="87BCCAE4">
      <w:start w:val="1"/>
      <w:numFmt w:val="bullet"/>
      <w:lvlText w:val="-"/>
      <w:lvlJc w:val="left"/>
      <w:pPr>
        <w:ind w:left="720" w:hanging="360"/>
      </w:pPr>
      <w:rPr>
        <w:rFonts w:ascii="Calibri" w:eastAsia="Times New Roman"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40A0720F"/>
    <w:multiLevelType w:val="hybridMultilevel"/>
    <w:tmpl w:val="22406158"/>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927731"/>
    <w:multiLevelType w:val="hybridMultilevel"/>
    <w:tmpl w:val="26CCDC3E"/>
    <w:lvl w:ilvl="0" w:tplc="A47E0482">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51795359"/>
    <w:multiLevelType w:val="hybridMultilevel"/>
    <w:tmpl w:val="6EB81FAA"/>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543F448B"/>
    <w:multiLevelType w:val="hybridMultilevel"/>
    <w:tmpl w:val="954C2B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9085E41"/>
    <w:multiLevelType w:val="hybridMultilevel"/>
    <w:tmpl w:val="C7686A68"/>
    <w:lvl w:ilvl="0" w:tplc="80A84EE2">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C52B2F"/>
    <w:multiLevelType w:val="hybridMultilevel"/>
    <w:tmpl w:val="E4448124"/>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316C83"/>
    <w:multiLevelType w:val="multilevel"/>
    <w:tmpl w:val="8D8463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C2F0361"/>
    <w:multiLevelType w:val="hybridMultilevel"/>
    <w:tmpl w:val="D7542E82"/>
    <w:lvl w:ilvl="0" w:tplc="3A289522">
      <w:start w:val="1"/>
      <w:numFmt w:val="bullet"/>
      <w:lvlText w:val=""/>
      <w:lvlJc w:val="left"/>
      <w:pPr>
        <w:ind w:left="720" w:hanging="360"/>
      </w:pPr>
      <w:rPr>
        <w:rFonts w:ascii="Wingdings" w:hAnsi="Wingdings" w:hint="default"/>
        <w:color w:val="0070C0"/>
      </w:rPr>
    </w:lvl>
    <w:lvl w:ilvl="1" w:tplc="3C588E9E">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401D73"/>
    <w:multiLevelType w:val="hybridMultilevel"/>
    <w:tmpl w:val="010A130E"/>
    <w:lvl w:ilvl="0" w:tplc="0FCC77E0">
      <w:start w:val="1"/>
      <w:numFmt w:val="bullet"/>
      <w:lvlText w:val=""/>
      <w:lvlJc w:val="left"/>
      <w:pPr>
        <w:ind w:left="720" w:hanging="360"/>
      </w:pPr>
      <w:rPr>
        <w:rFonts w:ascii="Wingdings" w:hAnsi="Wingdings"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1E6E63"/>
    <w:multiLevelType w:val="hybridMultilevel"/>
    <w:tmpl w:val="5434A976"/>
    <w:lvl w:ilvl="0" w:tplc="0FCC77E0">
      <w:start w:val="1"/>
      <w:numFmt w:val="bullet"/>
      <w:lvlText w:val=""/>
      <w:lvlJc w:val="left"/>
      <w:pPr>
        <w:ind w:left="720" w:hanging="360"/>
      </w:pPr>
      <w:rPr>
        <w:rFonts w:ascii="Wingdings" w:hAnsi="Wingdings" w:hint="default"/>
        <w:color w:val="0070C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70DB5108"/>
    <w:multiLevelType w:val="hybridMultilevel"/>
    <w:tmpl w:val="EABA6E38"/>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5C306F"/>
    <w:multiLevelType w:val="hybridMultilevel"/>
    <w:tmpl w:val="D62875CE"/>
    <w:lvl w:ilvl="0" w:tplc="723A787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4275910">
    <w:abstractNumId w:val="18"/>
  </w:num>
  <w:num w:numId="2" w16cid:durableId="2068530924">
    <w:abstractNumId w:val="28"/>
  </w:num>
  <w:num w:numId="3" w16cid:durableId="767039179">
    <w:abstractNumId w:val="25"/>
  </w:num>
  <w:num w:numId="4" w16cid:durableId="1066294703">
    <w:abstractNumId w:val="7"/>
  </w:num>
  <w:num w:numId="5" w16cid:durableId="47457336">
    <w:abstractNumId w:val="32"/>
  </w:num>
  <w:num w:numId="6" w16cid:durableId="1060329247">
    <w:abstractNumId w:val="5"/>
  </w:num>
  <w:num w:numId="7" w16cid:durableId="1642803767">
    <w:abstractNumId w:val="27"/>
  </w:num>
  <w:num w:numId="8" w16cid:durableId="1010137416">
    <w:abstractNumId w:val="1"/>
  </w:num>
  <w:num w:numId="9" w16cid:durableId="640580142">
    <w:abstractNumId w:val="30"/>
  </w:num>
  <w:num w:numId="10" w16cid:durableId="878593305">
    <w:abstractNumId w:val="9"/>
  </w:num>
  <w:num w:numId="11" w16cid:durableId="1523472273">
    <w:abstractNumId w:val="16"/>
  </w:num>
  <w:num w:numId="12" w16cid:durableId="1917863425">
    <w:abstractNumId w:val="11"/>
  </w:num>
  <w:num w:numId="13" w16cid:durableId="1841658509">
    <w:abstractNumId w:val="10"/>
  </w:num>
  <w:num w:numId="14" w16cid:durableId="1641034325">
    <w:abstractNumId w:val="17"/>
  </w:num>
  <w:num w:numId="15" w16cid:durableId="945423229">
    <w:abstractNumId w:val="31"/>
  </w:num>
  <w:num w:numId="16" w16cid:durableId="845748757">
    <w:abstractNumId w:val="3"/>
  </w:num>
  <w:num w:numId="17" w16cid:durableId="1962766217">
    <w:abstractNumId w:val="12"/>
  </w:num>
  <w:num w:numId="18" w16cid:durableId="158155745">
    <w:abstractNumId w:val="15"/>
  </w:num>
  <w:num w:numId="19" w16cid:durableId="1950575784">
    <w:abstractNumId w:val="14"/>
  </w:num>
  <w:num w:numId="20" w16cid:durableId="1687246720">
    <w:abstractNumId w:val="19"/>
  </w:num>
  <w:num w:numId="21" w16cid:durableId="1998921378">
    <w:abstractNumId w:val="29"/>
  </w:num>
  <w:num w:numId="22" w16cid:durableId="816872125">
    <w:abstractNumId w:val="22"/>
  </w:num>
  <w:num w:numId="23" w16cid:durableId="44987064">
    <w:abstractNumId w:val="0"/>
  </w:num>
  <w:num w:numId="24" w16cid:durableId="260140166">
    <w:abstractNumId w:val="33"/>
  </w:num>
  <w:num w:numId="25" w16cid:durableId="58407987">
    <w:abstractNumId w:val="6"/>
  </w:num>
  <w:num w:numId="26" w16cid:durableId="1082526343">
    <w:abstractNumId w:val="8"/>
  </w:num>
  <w:num w:numId="27" w16cid:durableId="1763139558">
    <w:abstractNumId w:val="13"/>
  </w:num>
  <w:num w:numId="28" w16cid:durableId="285548984">
    <w:abstractNumId w:val="2"/>
  </w:num>
  <w:num w:numId="29" w16cid:durableId="1897424863">
    <w:abstractNumId w:val="24"/>
  </w:num>
  <w:num w:numId="30" w16cid:durableId="1462578834">
    <w:abstractNumId w:val="28"/>
  </w:num>
  <w:num w:numId="31" w16cid:durableId="1641575367">
    <w:abstractNumId w:val="20"/>
  </w:num>
  <w:num w:numId="32" w16cid:durableId="1409383630">
    <w:abstractNumId w:val="21"/>
  </w:num>
  <w:num w:numId="33" w16cid:durableId="1996454105">
    <w:abstractNumId w:val="28"/>
  </w:num>
  <w:num w:numId="34" w16cid:durableId="29190759">
    <w:abstractNumId w:val="26"/>
  </w:num>
  <w:num w:numId="35" w16cid:durableId="669137499">
    <w:abstractNumId w:val="4"/>
  </w:num>
  <w:num w:numId="36" w16cid:durableId="1322074575">
    <w:abstractNumId w:val="2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ébastien STREBELLE">
    <w15:presenceInfo w15:providerId="AD" w15:userId="S::sebastien.strebelle@vinci.be::73885514-5da4-4c77-879d-93e833794f3a"/>
  </w15:person>
  <w15:person w15:author="Raphaël Baroni">
    <w15:presenceInfo w15:providerId="AD" w15:userId="S::raphael.baroni@vinci.be::75a117a4-c3bc-4a2b-a45a-13ab6ee4f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0134"/>
    <w:rsid w:val="00000FB8"/>
    <w:rsid w:val="00001C6D"/>
    <w:rsid w:val="00001CEC"/>
    <w:rsid w:val="00002194"/>
    <w:rsid w:val="00002212"/>
    <w:rsid w:val="00003DF6"/>
    <w:rsid w:val="000042AD"/>
    <w:rsid w:val="0000434B"/>
    <w:rsid w:val="000048E9"/>
    <w:rsid w:val="00004A15"/>
    <w:rsid w:val="0000633A"/>
    <w:rsid w:val="00007625"/>
    <w:rsid w:val="00011E49"/>
    <w:rsid w:val="000123C3"/>
    <w:rsid w:val="00013B9C"/>
    <w:rsid w:val="0001477E"/>
    <w:rsid w:val="000167FC"/>
    <w:rsid w:val="00017680"/>
    <w:rsid w:val="00017CA3"/>
    <w:rsid w:val="0002065B"/>
    <w:rsid w:val="00020716"/>
    <w:rsid w:val="0002125D"/>
    <w:rsid w:val="000214D8"/>
    <w:rsid w:val="000226DC"/>
    <w:rsid w:val="000234F6"/>
    <w:rsid w:val="0002363C"/>
    <w:rsid w:val="000245AB"/>
    <w:rsid w:val="00024E94"/>
    <w:rsid w:val="00025177"/>
    <w:rsid w:val="000251F5"/>
    <w:rsid w:val="00026BC6"/>
    <w:rsid w:val="00027455"/>
    <w:rsid w:val="000277FD"/>
    <w:rsid w:val="000300FC"/>
    <w:rsid w:val="00030669"/>
    <w:rsid w:val="0003229E"/>
    <w:rsid w:val="0003258B"/>
    <w:rsid w:val="00032A6F"/>
    <w:rsid w:val="000346F6"/>
    <w:rsid w:val="0003493D"/>
    <w:rsid w:val="00034A9D"/>
    <w:rsid w:val="00034B0D"/>
    <w:rsid w:val="0003503B"/>
    <w:rsid w:val="00037C8D"/>
    <w:rsid w:val="0004070F"/>
    <w:rsid w:val="00040DF7"/>
    <w:rsid w:val="00041C5E"/>
    <w:rsid w:val="00042344"/>
    <w:rsid w:val="00042F31"/>
    <w:rsid w:val="00043A97"/>
    <w:rsid w:val="0004427D"/>
    <w:rsid w:val="000446DE"/>
    <w:rsid w:val="00044CCC"/>
    <w:rsid w:val="00045933"/>
    <w:rsid w:val="00047C6F"/>
    <w:rsid w:val="0005076F"/>
    <w:rsid w:val="00050F97"/>
    <w:rsid w:val="00051A83"/>
    <w:rsid w:val="00052436"/>
    <w:rsid w:val="000524E1"/>
    <w:rsid w:val="00052745"/>
    <w:rsid w:val="00053966"/>
    <w:rsid w:val="000539E8"/>
    <w:rsid w:val="00054037"/>
    <w:rsid w:val="000548C2"/>
    <w:rsid w:val="00055127"/>
    <w:rsid w:val="00055841"/>
    <w:rsid w:val="0005787F"/>
    <w:rsid w:val="00061455"/>
    <w:rsid w:val="000618CB"/>
    <w:rsid w:val="00063582"/>
    <w:rsid w:val="000638C3"/>
    <w:rsid w:val="00063E6E"/>
    <w:rsid w:val="000658C7"/>
    <w:rsid w:val="00065F48"/>
    <w:rsid w:val="000677E5"/>
    <w:rsid w:val="00067DC7"/>
    <w:rsid w:val="00071429"/>
    <w:rsid w:val="00071B86"/>
    <w:rsid w:val="00071C79"/>
    <w:rsid w:val="00072A63"/>
    <w:rsid w:val="0007345C"/>
    <w:rsid w:val="0007405E"/>
    <w:rsid w:val="0007588C"/>
    <w:rsid w:val="00076A1D"/>
    <w:rsid w:val="00076C54"/>
    <w:rsid w:val="00077105"/>
    <w:rsid w:val="00077139"/>
    <w:rsid w:val="000805DB"/>
    <w:rsid w:val="00081564"/>
    <w:rsid w:val="000817A0"/>
    <w:rsid w:val="00082AB0"/>
    <w:rsid w:val="00083515"/>
    <w:rsid w:val="00083D4C"/>
    <w:rsid w:val="0008518A"/>
    <w:rsid w:val="00085C04"/>
    <w:rsid w:val="00086107"/>
    <w:rsid w:val="000866DC"/>
    <w:rsid w:val="00086F2C"/>
    <w:rsid w:val="00086FF9"/>
    <w:rsid w:val="000876D0"/>
    <w:rsid w:val="00087880"/>
    <w:rsid w:val="00087938"/>
    <w:rsid w:val="00087CEA"/>
    <w:rsid w:val="0009008A"/>
    <w:rsid w:val="000901A2"/>
    <w:rsid w:val="00091521"/>
    <w:rsid w:val="00093705"/>
    <w:rsid w:val="0009383F"/>
    <w:rsid w:val="00093FF6"/>
    <w:rsid w:val="00095308"/>
    <w:rsid w:val="00095F3F"/>
    <w:rsid w:val="00096591"/>
    <w:rsid w:val="0009733D"/>
    <w:rsid w:val="00097CE2"/>
    <w:rsid w:val="000A0EC9"/>
    <w:rsid w:val="000A19A4"/>
    <w:rsid w:val="000A1AB4"/>
    <w:rsid w:val="000A1B0F"/>
    <w:rsid w:val="000A250F"/>
    <w:rsid w:val="000A48A1"/>
    <w:rsid w:val="000A4E01"/>
    <w:rsid w:val="000A4F87"/>
    <w:rsid w:val="000A5338"/>
    <w:rsid w:val="000A6168"/>
    <w:rsid w:val="000A6C1A"/>
    <w:rsid w:val="000A7395"/>
    <w:rsid w:val="000A7E47"/>
    <w:rsid w:val="000B0858"/>
    <w:rsid w:val="000B09F8"/>
    <w:rsid w:val="000B0AA8"/>
    <w:rsid w:val="000B133F"/>
    <w:rsid w:val="000B1853"/>
    <w:rsid w:val="000B35A3"/>
    <w:rsid w:val="000B3834"/>
    <w:rsid w:val="000B3C0C"/>
    <w:rsid w:val="000B44D5"/>
    <w:rsid w:val="000B4AFC"/>
    <w:rsid w:val="000B5415"/>
    <w:rsid w:val="000B557C"/>
    <w:rsid w:val="000B573C"/>
    <w:rsid w:val="000B5C1A"/>
    <w:rsid w:val="000B77B0"/>
    <w:rsid w:val="000C036F"/>
    <w:rsid w:val="000C2245"/>
    <w:rsid w:val="000C4AB9"/>
    <w:rsid w:val="000C4CC8"/>
    <w:rsid w:val="000C5D1A"/>
    <w:rsid w:val="000C5E07"/>
    <w:rsid w:val="000C6750"/>
    <w:rsid w:val="000C6D3D"/>
    <w:rsid w:val="000C7F2A"/>
    <w:rsid w:val="000D0A2F"/>
    <w:rsid w:val="000D0B39"/>
    <w:rsid w:val="000D18B0"/>
    <w:rsid w:val="000D196C"/>
    <w:rsid w:val="000D31CA"/>
    <w:rsid w:val="000D44FF"/>
    <w:rsid w:val="000D5224"/>
    <w:rsid w:val="000D5674"/>
    <w:rsid w:val="000D6458"/>
    <w:rsid w:val="000D6A66"/>
    <w:rsid w:val="000D6C21"/>
    <w:rsid w:val="000D7923"/>
    <w:rsid w:val="000E2462"/>
    <w:rsid w:val="000E26F5"/>
    <w:rsid w:val="000E29B8"/>
    <w:rsid w:val="000E314B"/>
    <w:rsid w:val="000E469B"/>
    <w:rsid w:val="000E703E"/>
    <w:rsid w:val="000E75A3"/>
    <w:rsid w:val="000E76C2"/>
    <w:rsid w:val="000E7874"/>
    <w:rsid w:val="000E7C3C"/>
    <w:rsid w:val="000F1CB9"/>
    <w:rsid w:val="000F2817"/>
    <w:rsid w:val="000F321F"/>
    <w:rsid w:val="000F4B6B"/>
    <w:rsid w:val="000F5D29"/>
    <w:rsid w:val="000F5E0E"/>
    <w:rsid w:val="000F6C91"/>
    <w:rsid w:val="00100875"/>
    <w:rsid w:val="00104061"/>
    <w:rsid w:val="001040B7"/>
    <w:rsid w:val="00104E58"/>
    <w:rsid w:val="0010588D"/>
    <w:rsid w:val="00105FDA"/>
    <w:rsid w:val="0010680C"/>
    <w:rsid w:val="001079C2"/>
    <w:rsid w:val="00107B6F"/>
    <w:rsid w:val="0011008B"/>
    <w:rsid w:val="00110296"/>
    <w:rsid w:val="00110C42"/>
    <w:rsid w:val="00111142"/>
    <w:rsid w:val="00112807"/>
    <w:rsid w:val="00113111"/>
    <w:rsid w:val="0011467F"/>
    <w:rsid w:val="001150CE"/>
    <w:rsid w:val="00116780"/>
    <w:rsid w:val="0011711A"/>
    <w:rsid w:val="00117471"/>
    <w:rsid w:val="00120882"/>
    <w:rsid w:val="00120B89"/>
    <w:rsid w:val="0012173C"/>
    <w:rsid w:val="00121745"/>
    <w:rsid w:val="00121876"/>
    <w:rsid w:val="00121F88"/>
    <w:rsid w:val="00122CA7"/>
    <w:rsid w:val="001246BC"/>
    <w:rsid w:val="00124EBD"/>
    <w:rsid w:val="00125BF4"/>
    <w:rsid w:val="0012611E"/>
    <w:rsid w:val="001264E5"/>
    <w:rsid w:val="0012671B"/>
    <w:rsid w:val="00126C10"/>
    <w:rsid w:val="00130AA3"/>
    <w:rsid w:val="00130F30"/>
    <w:rsid w:val="0013194E"/>
    <w:rsid w:val="0013276F"/>
    <w:rsid w:val="001343BB"/>
    <w:rsid w:val="00134EB0"/>
    <w:rsid w:val="001350B4"/>
    <w:rsid w:val="0013587C"/>
    <w:rsid w:val="0013593E"/>
    <w:rsid w:val="00135B91"/>
    <w:rsid w:val="00136900"/>
    <w:rsid w:val="001369B8"/>
    <w:rsid w:val="00137C7A"/>
    <w:rsid w:val="00137E45"/>
    <w:rsid w:val="00141523"/>
    <w:rsid w:val="0014161B"/>
    <w:rsid w:val="00143841"/>
    <w:rsid w:val="001445C8"/>
    <w:rsid w:val="001445D6"/>
    <w:rsid w:val="00151B51"/>
    <w:rsid w:val="0015205C"/>
    <w:rsid w:val="00152204"/>
    <w:rsid w:val="001531FF"/>
    <w:rsid w:val="001547A8"/>
    <w:rsid w:val="0015743A"/>
    <w:rsid w:val="0015757A"/>
    <w:rsid w:val="00157F3C"/>
    <w:rsid w:val="0016051E"/>
    <w:rsid w:val="00162666"/>
    <w:rsid w:val="00162CD1"/>
    <w:rsid w:val="0016307A"/>
    <w:rsid w:val="001634E2"/>
    <w:rsid w:val="00163EEC"/>
    <w:rsid w:val="001644EF"/>
    <w:rsid w:val="001645DE"/>
    <w:rsid w:val="00164649"/>
    <w:rsid w:val="00165D15"/>
    <w:rsid w:val="00166EDC"/>
    <w:rsid w:val="001678A8"/>
    <w:rsid w:val="0017073E"/>
    <w:rsid w:val="00171CD6"/>
    <w:rsid w:val="001729C1"/>
    <w:rsid w:val="001729C9"/>
    <w:rsid w:val="00172B92"/>
    <w:rsid w:val="001731D9"/>
    <w:rsid w:val="0017364B"/>
    <w:rsid w:val="00173A5A"/>
    <w:rsid w:val="00173E86"/>
    <w:rsid w:val="001744CC"/>
    <w:rsid w:val="00174AEF"/>
    <w:rsid w:val="00175CFF"/>
    <w:rsid w:val="0017749F"/>
    <w:rsid w:val="00177B66"/>
    <w:rsid w:val="001813CB"/>
    <w:rsid w:val="00181805"/>
    <w:rsid w:val="00183481"/>
    <w:rsid w:val="00183B2B"/>
    <w:rsid w:val="001841D3"/>
    <w:rsid w:val="0018471A"/>
    <w:rsid w:val="00185517"/>
    <w:rsid w:val="00185D33"/>
    <w:rsid w:val="00186B49"/>
    <w:rsid w:val="0018728C"/>
    <w:rsid w:val="00187549"/>
    <w:rsid w:val="0018770D"/>
    <w:rsid w:val="0019069B"/>
    <w:rsid w:val="00190997"/>
    <w:rsid w:val="001920C0"/>
    <w:rsid w:val="0019231E"/>
    <w:rsid w:val="001925F1"/>
    <w:rsid w:val="00193373"/>
    <w:rsid w:val="001938B9"/>
    <w:rsid w:val="00194647"/>
    <w:rsid w:val="0019597B"/>
    <w:rsid w:val="00195A03"/>
    <w:rsid w:val="00197226"/>
    <w:rsid w:val="00197987"/>
    <w:rsid w:val="001A0346"/>
    <w:rsid w:val="001A09C7"/>
    <w:rsid w:val="001A1654"/>
    <w:rsid w:val="001A1CB1"/>
    <w:rsid w:val="001A2ED6"/>
    <w:rsid w:val="001A3061"/>
    <w:rsid w:val="001A3FA9"/>
    <w:rsid w:val="001A477E"/>
    <w:rsid w:val="001A4D1E"/>
    <w:rsid w:val="001A5BB9"/>
    <w:rsid w:val="001A69CA"/>
    <w:rsid w:val="001B004B"/>
    <w:rsid w:val="001B01D3"/>
    <w:rsid w:val="001B02B6"/>
    <w:rsid w:val="001B0C02"/>
    <w:rsid w:val="001B1EE9"/>
    <w:rsid w:val="001B1F20"/>
    <w:rsid w:val="001B1FD7"/>
    <w:rsid w:val="001B3FFE"/>
    <w:rsid w:val="001B4072"/>
    <w:rsid w:val="001B4D4C"/>
    <w:rsid w:val="001B6A15"/>
    <w:rsid w:val="001B6C04"/>
    <w:rsid w:val="001B7030"/>
    <w:rsid w:val="001C140E"/>
    <w:rsid w:val="001C1733"/>
    <w:rsid w:val="001C28D3"/>
    <w:rsid w:val="001C40FE"/>
    <w:rsid w:val="001C47B0"/>
    <w:rsid w:val="001C734C"/>
    <w:rsid w:val="001C7EEB"/>
    <w:rsid w:val="001D193C"/>
    <w:rsid w:val="001D6F87"/>
    <w:rsid w:val="001D701C"/>
    <w:rsid w:val="001D7435"/>
    <w:rsid w:val="001D7644"/>
    <w:rsid w:val="001D79AA"/>
    <w:rsid w:val="001E149A"/>
    <w:rsid w:val="001E2B14"/>
    <w:rsid w:val="001E32BD"/>
    <w:rsid w:val="001E33C8"/>
    <w:rsid w:val="001E3EE7"/>
    <w:rsid w:val="001E5A00"/>
    <w:rsid w:val="001E5BBB"/>
    <w:rsid w:val="001E635B"/>
    <w:rsid w:val="001E6A03"/>
    <w:rsid w:val="001E71E0"/>
    <w:rsid w:val="001F004D"/>
    <w:rsid w:val="001F02B3"/>
    <w:rsid w:val="001F037B"/>
    <w:rsid w:val="001F0844"/>
    <w:rsid w:val="001F0DE4"/>
    <w:rsid w:val="001F1455"/>
    <w:rsid w:val="001F2553"/>
    <w:rsid w:val="001F2823"/>
    <w:rsid w:val="001F2D6B"/>
    <w:rsid w:val="001F2EE6"/>
    <w:rsid w:val="001F30AA"/>
    <w:rsid w:val="001F40BD"/>
    <w:rsid w:val="001F5F4D"/>
    <w:rsid w:val="001F71B8"/>
    <w:rsid w:val="001F79EF"/>
    <w:rsid w:val="001F7A7F"/>
    <w:rsid w:val="001F7ACB"/>
    <w:rsid w:val="001F7F49"/>
    <w:rsid w:val="00200661"/>
    <w:rsid w:val="00202386"/>
    <w:rsid w:val="002025BA"/>
    <w:rsid w:val="00202DCC"/>
    <w:rsid w:val="00202F93"/>
    <w:rsid w:val="00203160"/>
    <w:rsid w:val="002033CB"/>
    <w:rsid w:val="0020372B"/>
    <w:rsid w:val="002037E9"/>
    <w:rsid w:val="0020416A"/>
    <w:rsid w:val="00204718"/>
    <w:rsid w:val="00204996"/>
    <w:rsid w:val="00204E95"/>
    <w:rsid w:val="00205CE9"/>
    <w:rsid w:val="00205E73"/>
    <w:rsid w:val="002068FD"/>
    <w:rsid w:val="00206D00"/>
    <w:rsid w:val="002073A2"/>
    <w:rsid w:val="00207D31"/>
    <w:rsid w:val="00210E2A"/>
    <w:rsid w:val="00211729"/>
    <w:rsid w:val="00211F9B"/>
    <w:rsid w:val="00211FCD"/>
    <w:rsid w:val="00212061"/>
    <w:rsid w:val="00213067"/>
    <w:rsid w:val="002135B3"/>
    <w:rsid w:val="00213D9F"/>
    <w:rsid w:val="002169E9"/>
    <w:rsid w:val="002173C5"/>
    <w:rsid w:val="00217C6F"/>
    <w:rsid w:val="00220476"/>
    <w:rsid w:val="00220CD3"/>
    <w:rsid w:val="00221517"/>
    <w:rsid w:val="00221FA7"/>
    <w:rsid w:val="00222232"/>
    <w:rsid w:val="00223380"/>
    <w:rsid w:val="0022374C"/>
    <w:rsid w:val="00223AFC"/>
    <w:rsid w:val="00224074"/>
    <w:rsid w:val="002253BD"/>
    <w:rsid w:val="002256E7"/>
    <w:rsid w:val="002259A8"/>
    <w:rsid w:val="002265DA"/>
    <w:rsid w:val="002266C1"/>
    <w:rsid w:val="00226E67"/>
    <w:rsid w:val="002273DB"/>
    <w:rsid w:val="0022767D"/>
    <w:rsid w:val="00231045"/>
    <w:rsid w:val="00232A3F"/>
    <w:rsid w:val="00233DCD"/>
    <w:rsid w:val="002346AB"/>
    <w:rsid w:val="0023525E"/>
    <w:rsid w:val="00236156"/>
    <w:rsid w:val="00237126"/>
    <w:rsid w:val="00240405"/>
    <w:rsid w:val="00240AAA"/>
    <w:rsid w:val="00240C58"/>
    <w:rsid w:val="002410EF"/>
    <w:rsid w:val="00241A37"/>
    <w:rsid w:val="00241C0D"/>
    <w:rsid w:val="00241CD0"/>
    <w:rsid w:val="00243198"/>
    <w:rsid w:val="0024353C"/>
    <w:rsid w:val="00243EBE"/>
    <w:rsid w:val="00245B73"/>
    <w:rsid w:val="00246894"/>
    <w:rsid w:val="00246CE9"/>
    <w:rsid w:val="00246FC2"/>
    <w:rsid w:val="0024779E"/>
    <w:rsid w:val="00250148"/>
    <w:rsid w:val="00250719"/>
    <w:rsid w:val="002508CF"/>
    <w:rsid w:val="0025093E"/>
    <w:rsid w:val="00251712"/>
    <w:rsid w:val="00251F0D"/>
    <w:rsid w:val="0025255B"/>
    <w:rsid w:val="00253192"/>
    <w:rsid w:val="0025478F"/>
    <w:rsid w:val="00255192"/>
    <w:rsid w:val="00255CAE"/>
    <w:rsid w:val="00256959"/>
    <w:rsid w:val="00256DC2"/>
    <w:rsid w:val="00256FBB"/>
    <w:rsid w:val="002615A4"/>
    <w:rsid w:val="00261BFF"/>
    <w:rsid w:val="00261E53"/>
    <w:rsid w:val="0026234C"/>
    <w:rsid w:val="00263E7F"/>
    <w:rsid w:val="00264E17"/>
    <w:rsid w:val="00265E3D"/>
    <w:rsid w:val="00266A22"/>
    <w:rsid w:val="00266B41"/>
    <w:rsid w:val="0026702E"/>
    <w:rsid w:val="002671FD"/>
    <w:rsid w:val="002675CD"/>
    <w:rsid w:val="002725FC"/>
    <w:rsid w:val="00272F9C"/>
    <w:rsid w:val="002731DD"/>
    <w:rsid w:val="00273CA9"/>
    <w:rsid w:val="0027411C"/>
    <w:rsid w:val="002746FC"/>
    <w:rsid w:val="0027502F"/>
    <w:rsid w:val="0027505D"/>
    <w:rsid w:val="00276461"/>
    <w:rsid w:val="00276AE8"/>
    <w:rsid w:val="00277128"/>
    <w:rsid w:val="00277620"/>
    <w:rsid w:val="002804F9"/>
    <w:rsid w:val="00281021"/>
    <w:rsid w:val="00281186"/>
    <w:rsid w:val="002823E9"/>
    <w:rsid w:val="002826A8"/>
    <w:rsid w:val="002831CA"/>
    <w:rsid w:val="00283AA5"/>
    <w:rsid w:val="00284FC2"/>
    <w:rsid w:val="002854E6"/>
    <w:rsid w:val="002855DD"/>
    <w:rsid w:val="00286A06"/>
    <w:rsid w:val="00286F92"/>
    <w:rsid w:val="002872E7"/>
    <w:rsid w:val="0029014E"/>
    <w:rsid w:val="00290FE2"/>
    <w:rsid w:val="00293B61"/>
    <w:rsid w:val="002942B3"/>
    <w:rsid w:val="0029453C"/>
    <w:rsid w:val="00294A52"/>
    <w:rsid w:val="00295073"/>
    <w:rsid w:val="00295242"/>
    <w:rsid w:val="00295C77"/>
    <w:rsid w:val="00296338"/>
    <w:rsid w:val="002972BC"/>
    <w:rsid w:val="002A0375"/>
    <w:rsid w:val="002A32DF"/>
    <w:rsid w:val="002A3CDE"/>
    <w:rsid w:val="002A4808"/>
    <w:rsid w:val="002A49DD"/>
    <w:rsid w:val="002A5501"/>
    <w:rsid w:val="002A6E0D"/>
    <w:rsid w:val="002A7280"/>
    <w:rsid w:val="002B0093"/>
    <w:rsid w:val="002B00E0"/>
    <w:rsid w:val="002B0CF3"/>
    <w:rsid w:val="002B0DF7"/>
    <w:rsid w:val="002B1238"/>
    <w:rsid w:val="002B17AB"/>
    <w:rsid w:val="002B1828"/>
    <w:rsid w:val="002B1C0D"/>
    <w:rsid w:val="002B30A9"/>
    <w:rsid w:val="002B32CB"/>
    <w:rsid w:val="002B405B"/>
    <w:rsid w:val="002B419E"/>
    <w:rsid w:val="002B4B3D"/>
    <w:rsid w:val="002B4C71"/>
    <w:rsid w:val="002B7465"/>
    <w:rsid w:val="002B7CB4"/>
    <w:rsid w:val="002C1195"/>
    <w:rsid w:val="002C1299"/>
    <w:rsid w:val="002C1DA7"/>
    <w:rsid w:val="002C2090"/>
    <w:rsid w:val="002C27F1"/>
    <w:rsid w:val="002C296B"/>
    <w:rsid w:val="002C2CE3"/>
    <w:rsid w:val="002C33C6"/>
    <w:rsid w:val="002C4498"/>
    <w:rsid w:val="002C44CE"/>
    <w:rsid w:val="002C502A"/>
    <w:rsid w:val="002C7CF5"/>
    <w:rsid w:val="002D01D2"/>
    <w:rsid w:val="002D12B4"/>
    <w:rsid w:val="002D1A26"/>
    <w:rsid w:val="002D2237"/>
    <w:rsid w:val="002D2DB2"/>
    <w:rsid w:val="002D33FC"/>
    <w:rsid w:val="002D35B7"/>
    <w:rsid w:val="002D4568"/>
    <w:rsid w:val="002D4D22"/>
    <w:rsid w:val="002D4F7D"/>
    <w:rsid w:val="002D5412"/>
    <w:rsid w:val="002D577E"/>
    <w:rsid w:val="002D5BFC"/>
    <w:rsid w:val="002D5CCD"/>
    <w:rsid w:val="002D67A5"/>
    <w:rsid w:val="002D75A5"/>
    <w:rsid w:val="002D7729"/>
    <w:rsid w:val="002D7C0D"/>
    <w:rsid w:val="002E05E5"/>
    <w:rsid w:val="002E1A55"/>
    <w:rsid w:val="002E23D5"/>
    <w:rsid w:val="002E24C0"/>
    <w:rsid w:val="002E2949"/>
    <w:rsid w:val="002E29DF"/>
    <w:rsid w:val="002E53B4"/>
    <w:rsid w:val="002E55D6"/>
    <w:rsid w:val="002E6465"/>
    <w:rsid w:val="002E65C8"/>
    <w:rsid w:val="002E6851"/>
    <w:rsid w:val="002F03AC"/>
    <w:rsid w:val="002F0E40"/>
    <w:rsid w:val="002F108E"/>
    <w:rsid w:val="002F1DBE"/>
    <w:rsid w:val="002F1FE6"/>
    <w:rsid w:val="002F1FFC"/>
    <w:rsid w:val="002F3852"/>
    <w:rsid w:val="002F3F68"/>
    <w:rsid w:val="002F427A"/>
    <w:rsid w:val="002F4544"/>
    <w:rsid w:val="002F505D"/>
    <w:rsid w:val="002F601C"/>
    <w:rsid w:val="002F69A3"/>
    <w:rsid w:val="002F6EE6"/>
    <w:rsid w:val="00300522"/>
    <w:rsid w:val="003013DD"/>
    <w:rsid w:val="003030F7"/>
    <w:rsid w:val="0030337B"/>
    <w:rsid w:val="00303E82"/>
    <w:rsid w:val="00304283"/>
    <w:rsid w:val="00305D43"/>
    <w:rsid w:val="003064D4"/>
    <w:rsid w:val="003107B7"/>
    <w:rsid w:val="00310EED"/>
    <w:rsid w:val="00311876"/>
    <w:rsid w:val="00311C63"/>
    <w:rsid w:val="00311E3E"/>
    <w:rsid w:val="003124BB"/>
    <w:rsid w:val="003137FE"/>
    <w:rsid w:val="00313EE0"/>
    <w:rsid w:val="003141A1"/>
    <w:rsid w:val="003160B8"/>
    <w:rsid w:val="0031727B"/>
    <w:rsid w:val="003178B7"/>
    <w:rsid w:val="003179B3"/>
    <w:rsid w:val="00317C4B"/>
    <w:rsid w:val="00320562"/>
    <w:rsid w:val="00320827"/>
    <w:rsid w:val="00320B4E"/>
    <w:rsid w:val="003218EB"/>
    <w:rsid w:val="00321BA2"/>
    <w:rsid w:val="00322140"/>
    <w:rsid w:val="0032462E"/>
    <w:rsid w:val="003248BE"/>
    <w:rsid w:val="00324F8F"/>
    <w:rsid w:val="00327248"/>
    <w:rsid w:val="003276CB"/>
    <w:rsid w:val="00327AD4"/>
    <w:rsid w:val="00327F04"/>
    <w:rsid w:val="003302CA"/>
    <w:rsid w:val="003313A8"/>
    <w:rsid w:val="00331DDA"/>
    <w:rsid w:val="00331FA1"/>
    <w:rsid w:val="0033238B"/>
    <w:rsid w:val="00332D17"/>
    <w:rsid w:val="00332FB9"/>
    <w:rsid w:val="003331C8"/>
    <w:rsid w:val="00333CE6"/>
    <w:rsid w:val="003344A1"/>
    <w:rsid w:val="003349B9"/>
    <w:rsid w:val="00334FC3"/>
    <w:rsid w:val="00335639"/>
    <w:rsid w:val="00337B36"/>
    <w:rsid w:val="00337F96"/>
    <w:rsid w:val="00340461"/>
    <w:rsid w:val="00340688"/>
    <w:rsid w:val="00342256"/>
    <w:rsid w:val="003423FA"/>
    <w:rsid w:val="00342895"/>
    <w:rsid w:val="0034388D"/>
    <w:rsid w:val="003438CA"/>
    <w:rsid w:val="00344B8D"/>
    <w:rsid w:val="00350CD6"/>
    <w:rsid w:val="00353DF0"/>
    <w:rsid w:val="003543B3"/>
    <w:rsid w:val="003543DF"/>
    <w:rsid w:val="00355362"/>
    <w:rsid w:val="00356911"/>
    <w:rsid w:val="00360790"/>
    <w:rsid w:val="003609ED"/>
    <w:rsid w:val="00360AE0"/>
    <w:rsid w:val="00361CC2"/>
    <w:rsid w:val="00364231"/>
    <w:rsid w:val="003643CF"/>
    <w:rsid w:val="00364FDB"/>
    <w:rsid w:val="00365198"/>
    <w:rsid w:val="00367AF4"/>
    <w:rsid w:val="00367F17"/>
    <w:rsid w:val="00370008"/>
    <w:rsid w:val="00372BEE"/>
    <w:rsid w:val="00373F31"/>
    <w:rsid w:val="00374565"/>
    <w:rsid w:val="003764CC"/>
    <w:rsid w:val="00376844"/>
    <w:rsid w:val="00377249"/>
    <w:rsid w:val="003772AD"/>
    <w:rsid w:val="00380C50"/>
    <w:rsid w:val="00380D6F"/>
    <w:rsid w:val="00381BD0"/>
    <w:rsid w:val="0038211F"/>
    <w:rsid w:val="00382518"/>
    <w:rsid w:val="0038363E"/>
    <w:rsid w:val="00384419"/>
    <w:rsid w:val="003844E5"/>
    <w:rsid w:val="00384A78"/>
    <w:rsid w:val="00386C98"/>
    <w:rsid w:val="00387B49"/>
    <w:rsid w:val="00390753"/>
    <w:rsid w:val="0039079B"/>
    <w:rsid w:val="003908C2"/>
    <w:rsid w:val="00392549"/>
    <w:rsid w:val="00392B0D"/>
    <w:rsid w:val="0039317D"/>
    <w:rsid w:val="003940FA"/>
    <w:rsid w:val="003944E4"/>
    <w:rsid w:val="00394A1F"/>
    <w:rsid w:val="0039555F"/>
    <w:rsid w:val="0039560D"/>
    <w:rsid w:val="0039655C"/>
    <w:rsid w:val="00396FC7"/>
    <w:rsid w:val="003A0FC3"/>
    <w:rsid w:val="003A2CB8"/>
    <w:rsid w:val="003A352F"/>
    <w:rsid w:val="003A3E6D"/>
    <w:rsid w:val="003A45AE"/>
    <w:rsid w:val="003A5126"/>
    <w:rsid w:val="003A54E3"/>
    <w:rsid w:val="003A641D"/>
    <w:rsid w:val="003A7A80"/>
    <w:rsid w:val="003B0965"/>
    <w:rsid w:val="003B173C"/>
    <w:rsid w:val="003B1EEF"/>
    <w:rsid w:val="003B24DF"/>
    <w:rsid w:val="003B3223"/>
    <w:rsid w:val="003B37D8"/>
    <w:rsid w:val="003B3BFD"/>
    <w:rsid w:val="003B3D4E"/>
    <w:rsid w:val="003B50EC"/>
    <w:rsid w:val="003B558E"/>
    <w:rsid w:val="003B6044"/>
    <w:rsid w:val="003C0783"/>
    <w:rsid w:val="003C1446"/>
    <w:rsid w:val="003C15A3"/>
    <w:rsid w:val="003C17BF"/>
    <w:rsid w:val="003C1C41"/>
    <w:rsid w:val="003C2074"/>
    <w:rsid w:val="003C26C6"/>
    <w:rsid w:val="003C4921"/>
    <w:rsid w:val="003C4A49"/>
    <w:rsid w:val="003C5359"/>
    <w:rsid w:val="003C536D"/>
    <w:rsid w:val="003C5DE4"/>
    <w:rsid w:val="003C61C5"/>
    <w:rsid w:val="003C64D8"/>
    <w:rsid w:val="003C6C4C"/>
    <w:rsid w:val="003C74EF"/>
    <w:rsid w:val="003C7875"/>
    <w:rsid w:val="003D19DB"/>
    <w:rsid w:val="003D22DB"/>
    <w:rsid w:val="003D2602"/>
    <w:rsid w:val="003D300A"/>
    <w:rsid w:val="003D3888"/>
    <w:rsid w:val="003D4BD9"/>
    <w:rsid w:val="003D5926"/>
    <w:rsid w:val="003D5CCD"/>
    <w:rsid w:val="003D72FF"/>
    <w:rsid w:val="003E105B"/>
    <w:rsid w:val="003E16E5"/>
    <w:rsid w:val="003E1D88"/>
    <w:rsid w:val="003E24F4"/>
    <w:rsid w:val="003E2833"/>
    <w:rsid w:val="003E33F5"/>
    <w:rsid w:val="003E432F"/>
    <w:rsid w:val="003E48CE"/>
    <w:rsid w:val="003E5AEA"/>
    <w:rsid w:val="003E5EF1"/>
    <w:rsid w:val="003E7AF3"/>
    <w:rsid w:val="003F02F2"/>
    <w:rsid w:val="003F054B"/>
    <w:rsid w:val="003F16B5"/>
    <w:rsid w:val="003F2053"/>
    <w:rsid w:val="003F25BE"/>
    <w:rsid w:val="003F267C"/>
    <w:rsid w:val="003F2E0B"/>
    <w:rsid w:val="003F3A4A"/>
    <w:rsid w:val="003F58E1"/>
    <w:rsid w:val="003F5CD5"/>
    <w:rsid w:val="004016EA"/>
    <w:rsid w:val="00401C6E"/>
    <w:rsid w:val="004022F0"/>
    <w:rsid w:val="00402F65"/>
    <w:rsid w:val="00403B90"/>
    <w:rsid w:val="0040417D"/>
    <w:rsid w:val="00404B79"/>
    <w:rsid w:val="00405B26"/>
    <w:rsid w:val="00405D28"/>
    <w:rsid w:val="00406E02"/>
    <w:rsid w:val="00411AC3"/>
    <w:rsid w:val="004134F8"/>
    <w:rsid w:val="00413999"/>
    <w:rsid w:val="00413CB1"/>
    <w:rsid w:val="00413F7F"/>
    <w:rsid w:val="004141F0"/>
    <w:rsid w:val="00414A73"/>
    <w:rsid w:val="0041658B"/>
    <w:rsid w:val="00416EEE"/>
    <w:rsid w:val="004173A0"/>
    <w:rsid w:val="004179C5"/>
    <w:rsid w:val="00417CD3"/>
    <w:rsid w:val="00420477"/>
    <w:rsid w:val="004227B5"/>
    <w:rsid w:val="00422ECF"/>
    <w:rsid w:val="004231D5"/>
    <w:rsid w:val="00424BAF"/>
    <w:rsid w:val="00424C2E"/>
    <w:rsid w:val="004262B6"/>
    <w:rsid w:val="00426485"/>
    <w:rsid w:val="00426711"/>
    <w:rsid w:val="00426BF3"/>
    <w:rsid w:val="00426D05"/>
    <w:rsid w:val="004270E5"/>
    <w:rsid w:val="004275E8"/>
    <w:rsid w:val="00430AF3"/>
    <w:rsid w:val="004312FE"/>
    <w:rsid w:val="0043243C"/>
    <w:rsid w:val="004333D5"/>
    <w:rsid w:val="00433834"/>
    <w:rsid w:val="0043413F"/>
    <w:rsid w:val="004341C5"/>
    <w:rsid w:val="00436331"/>
    <w:rsid w:val="00436734"/>
    <w:rsid w:val="00441976"/>
    <w:rsid w:val="00442361"/>
    <w:rsid w:val="00442468"/>
    <w:rsid w:val="00442C3A"/>
    <w:rsid w:val="00445002"/>
    <w:rsid w:val="004450DA"/>
    <w:rsid w:val="00445B7D"/>
    <w:rsid w:val="004477D9"/>
    <w:rsid w:val="00447AF6"/>
    <w:rsid w:val="0045010D"/>
    <w:rsid w:val="0045109B"/>
    <w:rsid w:val="00453C4D"/>
    <w:rsid w:val="00454439"/>
    <w:rsid w:val="00454AF0"/>
    <w:rsid w:val="00454B45"/>
    <w:rsid w:val="0045583C"/>
    <w:rsid w:val="0045764F"/>
    <w:rsid w:val="00457D90"/>
    <w:rsid w:val="00457F01"/>
    <w:rsid w:val="004603E5"/>
    <w:rsid w:val="0046042F"/>
    <w:rsid w:val="00460616"/>
    <w:rsid w:val="00460D47"/>
    <w:rsid w:val="00460D4F"/>
    <w:rsid w:val="0046261C"/>
    <w:rsid w:val="00463015"/>
    <w:rsid w:val="0046325F"/>
    <w:rsid w:val="004640AC"/>
    <w:rsid w:val="004642C6"/>
    <w:rsid w:val="0046456B"/>
    <w:rsid w:val="004656B6"/>
    <w:rsid w:val="004663D8"/>
    <w:rsid w:val="00466619"/>
    <w:rsid w:val="00471DF1"/>
    <w:rsid w:val="004741AF"/>
    <w:rsid w:val="00474E3E"/>
    <w:rsid w:val="004754A2"/>
    <w:rsid w:val="004758B3"/>
    <w:rsid w:val="004761EF"/>
    <w:rsid w:val="00476B94"/>
    <w:rsid w:val="0047703D"/>
    <w:rsid w:val="004779D4"/>
    <w:rsid w:val="00480F22"/>
    <w:rsid w:val="004817D1"/>
    <w:rsid w:val="00483DD1"/>
    <w:rsid w:val="004845C6"/>
    <w:rsid w:val="004859D4"/>
    <w:rsid w:val="00486466"/>
    <w:rsid w:val="00486E44"/>
    <w:rsid w:val="004872CE"/>
    <w:rsid w:val="0048775D"/>
    <w:rsid w:val="004901E0"/>
    <w:rsid w:val="00491487"/>
    <w:rsid w:val="00491675"/>
    <w:rsid w:val="00492202"/>
    <w:rsid w:val="00492494"/>
    <w:rsid w:val="004930B6"/>
    <w:rsid w:val="004949DE"/>
    <w:rsid w:val="00494A66"/>
    <w:rsid w:val="0049AC70"/>
    <w:rsid w:val="004A0792"/>
    <w:rsid w:val="004A0A38"/>
    <w:rsid w:val="004A263C"/>
    <w:rsid w:val="004A2BE0"/>
    <w:rsid w:val="004A2FF7"/>
    <w:rsid w:val="004A32CA"/>
    <w:rsid w:val="004A40CC"/>
    <w:rsid w:val="004A45CE"/>
    <w:rsid w:val="004A6106"/>
    <w:rsid w:val="004A6E63"/>
    <w:rsid w:val="004A74DC"/>
    <w:rsid w:val="004A796C"/>
    <w:rsid w:val="004A79CC"/>
    <w:rsid w:val="004B0A06"/>
    <w:rsid w:val="004B130C"/>
    <w:rsid w:val="004B14DA"/>
    <w:rsid w:val="004B1B95"/>
    <w:rsid w:val="004B1E59"/>
    <w:rsid w:val="004B2721"/>
    <w:rsid w:val="004B2BB8"/>
    <w:rsid w:val="004B561A"/>
    <w:rsid w:val="004B7D9C"/>
    <w:rsid w:val="004C0406"/>
    <w:rsid w:val="004C2056"/>
    <w:rsid w:val="004C4884"/>
    <w:rsid w:val="004C6502"/>
    <w:rsid w:val="004C6A79"/>
    <w:rsid w:val="004C6C2D"/>
    <w:rsid w:val="004C7AC7"/>
    <w:rsid w:val="004D009E"/>
    <w:rsid w:val="004D074D"/>
    <w:rsid w:val="004D15C5"/>
    <w:rsid w:val="004D15E4"/>
    <w:rsid w:val="004D19FF"/>
    <w:rsid w:val="004D34CF"/>
    <w:rsid w:val="004D35F9"/>
    <w:rsid w:val="004D3B16"/>
    <w:rsid w:val="004D3C8E"/>
    <w:rsid w:val="004D5639"/>
    <w:rsid w:val="004D6065"/>
    <w:rsid w:val="004D668D"/>
    <w:rsid w:val="004D6B24"/>
    <w:rsid w:val="004D71C2"/>
    <w:rsid w:val="004D73C0"/>
    <w:rsid w:val="004D7D95"/>
    <w:rsid w:val="004E01FE"/>
    <w:rsid w:val="004E0901"/>
    <w:rsid w:val="004E3434"/>
    <w:rsid w:val="004E3668"/>
    <w:rsid w:val="004E6711"/>
    <w:rsid w:val="004E6902"/>
    <w:rsid w:val="004E7052"/>
    <w:rsid w:val="004E77FE"/>
    <w:rsid w:val="004E7C8B"/>
    <w:rsid w:val="004F0993"/>
    <w:rsid w:val="004F0FDF"/>
    <w:rsid w:val="004F23C0"/>
    <w:rsid w:val="004F33C0"/>
    <w:rsid w:val="004F3F7A"/>
    <w:rsid w:val="004F50B0"/>
    <w:rsid w:val="004F65E5"/>
    <w:rsid w:val="004F69F5"/>
    <w:rsid w:val="004F6E40"/>
    <w:rsid w:val="00500481"/>
    <w:rsid w:val="005008D1"/>
    <w:rsid w:val="00500CF7"/>
    <w:rsid w:val="00501F5A"/>
    <w:rsid w:val="00502605"/>
    <w:rsid w:val="00506B3A"/>
    <w:rsid w:val="00506E05"/>
    <w:rsid w:val="0050729D"/>
    <w:rsid w:val="005072A3"/>
    <w:rsid w:val="0051022D"/>
    <w:rsid w:val="005125AB"/>
    <w:rsid w:val="005133AD"/>
    <w:rsid w:val="0051440C"/>
    <w:rsid w:val="00514A24"/>
    <w:rsid w:val="00514BEA"/>
    <w:rsid w:val="00515E9C"/>
    <w:rsid w:val="00516FDD"/>
    <w:rsid w:val="005170A3"/>
    <w:rsid w:val="00517199"/>
    <w:rsid w:val="00517CD8"/>
    <w:rsid w:val="00517D28"/>
    <w:rsid w:val="00517E91"/>
    <w:rsid w:val="00517ECD"/>
    <w:rsid w:val="00517EFF"/>
    <w:rsid w:val="00521174"/>
    <w:rsid w:val="0052200B"/>
    <w:rsid w:val="00522587"/>
    <w:rsid w:val="005230F5"/>
    <w:rsid w:val="0052377B"/>
    <w:rsid w:val="005246FC"/>
    <w:rsid w:val="00525616"/>
    <w:rsid w:val="00525DEF"/>
    <w:rsid w:val="00526605"/>
    <w:rsid w:val="005267E9"/>
    <w:rsid w:val="00526857"/>
    <w:rsid w:val="0052769F"/>
    <w:rsid w:val="00527C0F"/>
    <w:rsid w:val="005301F8"/>
    <w:rsid w:val="005303BE"/>
    <w:rsid w:val="00530694"/>
    <w:rsid w:val="00530FC8"/>
    <w:rsid w:val="00532132"/>
    <w:rsid w:val="00532D95"/>
    <w:rsid w:val="00532F5F"/>
    <w:rsid w:val="0053304B"/>
    <w:rsid w:val="0053338E"/>
    <w:rsid w:val="00533C41"/>
    <w:rsid w:val="00535107"/>
    <w:rsid w:val="00536E2E"/>
    <w:rsid w:val="00537BE9"/>
    <w:rsid w:val="005401A0"/>
    <w:rsid w:val="005401A7"/>
    <w:rsid w:val="0054093E"/>
    <w:rsid w:val="00540BD6"/>
    <w:rsid w:val="005425E8"/>
    <w:rsid w:val="00542F7B"/>
    <w:rsid w:val="00543093"/>
    <w:rsid w:val="00545ECD"/>
    <w:rsid w:val="00546829"/>
    <w:rsid w:val="00546F7F"/>
    <w:rsid w:val="0054753A"/>
    <w:rsid w:val="00547923"/>
    <w:rsid w:val="00547ECD"/>
    <w:rsid w:val="00547F88"/>
    <w:rsid w:val="00550BAC"/>
    <w:rsid w:val="00552753"/>
    <w:rsid w:val="0055289A"/>
    <w:rsid w:val="005533CB"/>
    <w:rsid w:val="0055347A"/>
    <w:rsid w:val="005562ED"/>
    <w:rsid w:val="00557CE1"/>
    <w:rsid w:val="005600E9"/>
    <w:rsid w:val="0056180B"/>
    <w:rsid w:val="00561E1C"/>
    <w:rsid w:val="0056280F"/>
    <w:rsid w:val="005649CE"/>
    <w:rsid w:val="005660E8"/>
    <w:rsid w:val="0056672D"/>
    <w:rsid w:val="00566C75"/>
    <w:rsid w:val="0056728F"/>
    <w:rsid w:val="00567704"/>
    <w:rsid w:val="0057122C"/>
    <w:rsid w:val="00572305"/>
    <w:rsid w:val="00572E35"/>
    <w:rsid w:val="00576A45"/>
    <w:rsid w:val="005771D2"/>
    <w:rsid w:val="0058114A"/>
    <w:rsid w:val="005839D5"/>
    <w:rsid w:val="005849F9"/>
    <w:rsid w:val="00586449"/>
    <w:rsid w:val="00586E0F"/>
    <w:rsid w:val="00591BB6"/>
    <w:rsid w:val="00591F18"/>
    <w:rsid w:val="00593B6A"/>
    <w:rsid w:val="00593EFC"/>
    <w:rsid w:val="00594352"/>
    <w:rsid w:val="00594F3A"/>
    <w:rsid w:val="00595503"/>
    <w:rsid w:val="005A037E"/>
    <w:rsid w:val="005A081F"/>
    <w:rsid w:val="005A1989"/>
    <w:rsid w:val="005A27E0"/>
    <w:rsid w:val="005A2B27"/>
    <w:rsid w:val="005A30A1"/>
    <w:rsid w:val="005A3101"/>
    <w:rsid w:val="005A421B"/>
    <w:rsid w:val="005A4345"/>
    <w:rsid w:val="005A4DC0"/>
    <w:rsid w:val="005A51AF"/>
    <w:rsid w:val="005A6F33"/>
    <w:rsid w:val="005A7FE1"/>
    <w:rsid w:val="005B046F"/>
    <w:rsid w:val="005B121E"/>
    <w:rsid w:val="005B18E0"/>
    <w:rsid w:val="005B23C7"/>
    <w:rsid w:val="005B3FE4"/>
    <w:rsid w:val="005B417C"/>
    <w:rsid w:val="005B53F8"/>
    <w:rsid w:val="005B5656"/>
    <w:rsid w:val="005C1148"/>
    <w:rsid w:val="005C15F4"/>
    <w:rsid w:val="005C1647"/>
    <w:rsid w:val="005C1D70"/>
    <w:rsid w:val="005C2F5C"/>
    <w:rsid w:val="005C339E"/>
    <w:rsid w:val="005C340C"/>
    <w:rsid w:val="005C4097"/>
    <w:rsid w:val="005C445F"/>
    <w:rsid w:val="005C536C"/>
    <w:rsid w:val="005C6105"/>
    <w:rsid w:val="005C662D"/>
    <w:rsid w:val="005C6758"/>
    <w:rsid w:val="005C6D22"/>
    <w:rsid w:val="005C73C0"/>
    <w:rsid w:val="005C73C9"/>
    <w:rsid w:val="005C7752"/>
    <w:rsid w:val="005D0F1C"/>
    <w:rsid w:val="005D1549"/>
    <w:rsid w:val="005D3661"/>
    <w:rsid w:val="005D3BC0"/>
    <w:rsid w:val="005D437F"/>
    <w:rsid w:val="005D444C"/>
    <w:rsid w:val="005D5E3C"/>
    <w:rsid w:val="005D641A"/>
    <w:rsid w:val="005E0C62"/>
    <w:rsid w:val="005E16EE"/>
    <w:rsid w:val="005E195E"/>
    <w:rsid w:val="005E3712"/>
    <w:rsid w:val="005E3C52"/>
    <w:rsid w:val="005E3F0B"/>
    <w:rsid w:val="005E4D65"/>
    <w:rsid w:val="005E5E68"/>
    <w:rsid w:val="005E6AC7"/>
    <w:rsid w:val="005F172F"/>
    <w:rsid w:val="005F33EA"/>
    <w:rsid w:val="005F3B1B"/>
    <w:rsid w:val="005F475A"/>
    <w:rsid w:val="005F49A0"/>
    <w:rsid w:val="005F4B60"/>
    <w:rsid w:val="005F4E56"/>
    <w:rsid w:val="005F57C1"/>
    <w:rsid w:val="005F63FD"/>
    <w:rsid w:val="005F641A"/>
    <w:rsid w:val="005F665C"/>
    <w:rsid w:val="005F7D34"/>
    <w:rsid w:val="00601BD5"/>
    <w:rsid w:val="00603569"/>
    <w:rsid w:val="00603587"/>
    <w:rsid w:val="00603A51"/>
    <w:rsid w:val="00604859"/>
    <w:rsid w:val="006064C9"/>
    <w:rsid w:val="0060733C"/>
    <w:rsid w:val="00610355"/>
    <w:rsid w:val="00610C62"/>
    <w:rsid w:val="00611414"/>
    <w:rsid w:val="00611555"/>
    <w:rsid w:val="00611F42"/>
    <w:rsid w:val="00612326"/>
    <w:rsid w:val="006131DC"/>
    <w:rsid w:val="00613D65"/>
    <w:rsid w:val="00613F91"/>
    <w:rsid w:val="0061435C"/>
    <w:rsid w:val="00614A63"/>
    <w:rsid w:val="00615612"/>
    <w:rsid w:val="006164C5"/>
    <w:rsid w:val="006165FB"/>
    <w:rsid w:val="0061684B"/>
    <w:rsid w:val="00620012"/>
    <w:rsid w:val="00620ADB"/>
    <w:rsid w:val="00620DE6"/>
    <w:rsid w:val="00622255"/>
    <w:rsid w:val="00622A10"/>
    <w:rsid w:val="0062312F"/>
    <w:rsid w:val="0062325B"/>
    <w:rsid w:val="00623F16"/>
    <w:rsid w:val="00624B63"/>
    <w:rsid w:val="0062586C"/>
    <w:rsid w:val="00626C90"/>
    <w:rsid w:val="00627453"/>
    <w:rsid w:val="0062763A"/>
    <w:rsid w:val="00627B7E"/>
    <w:rsid w:val="00631369"/>
    <w:rsid w:val="006315EE"/>
    <w:rsid w:val="0063290F"/>
    <w:rsid w:val="00633BBA"/>
    <w:rsid w:val="0063404F"/>
    <w:rsid w:val="00634327"/>
    <w:rsid w:val="00635FB3"/>
    <w:rsid w:val="006361DD"/>
    <w:rsid w:val="00636DD6"/>
    <w:rsid w:val="006403C5"/>
    <w:rsid w:val="00641234"/>
    <w:rsid w:val="0064165A"/>
    <w:rsid w:val="0064240C"/>
    <w:rsid w:val="00642C93"/>
    <w:rsid w:val="00643B6E"/>
    <w:rsid w:val="00644453"/>
    <w:rsid w:val="00644D3C"/>
    <w:rsid w:val="00644DFA"/>
    <w:rsid w:val="0064505E"/>
    <w:rsid w:val="0064593B"/>
    <w:rsid w:val="00646124"/>
    <w:rsid w:val="006469B5"/>
    <w:rsid w:val="006470DD"/>
    <w:rsid w:val="006476CF"/>
    <w:rsid w:val="00650310"/>
    <w:rsid w:val="00651BED"/>
    <w:rsid w:val="006543A0"/>
    <w:rsid w:val="006549AA"/>
    <w:rsid w:val="006549E8"/>
    <w:rsid w:val="00654FEB"/>
    <w:rsid w:val="00655075"/>
    <w:rsid w:val="006556B7"/>
    <w:rsid w:val="006566A6"/>
    <w:rsid w:val="00657E77"/>
    <w:rsid w:val="00661260"/>
    <w:rsid w:val="00661885"/>
    <w:rsid w:val="0066379B"/>
    <w:rsid w:val="006638E6"/>
    <w:rsid w:val="006644CB"/>
    <w:rsid w:val="006646CE"/>
    <w:rsid w:val="00664C1A"/>
    <w:rsid w:val="00665D6A"/>
    <w:rsid w:val="006670BF"/>
    <w:rsid w:val="00670205"/>
    <w:rsid w:val="006710B7"/>
    <w:rsid w:val="0067119D"/>
    <w:rsid w:val="00671732"/>
    <w:rsid w:val="00673F6B"/>
    <w:rsid w:val="00673F8D"/>
    <w:rsid w:val="00676B0D"/>
    <w:rsid w:val="0067786E"/>
    <w:rsid w:val="00680063"/>
    <w:rsid w:val="00680944"/>
    <w:rsid w:val="00680C98"/>
    <w:rsid w:val="00681DEB"/>
    <w:rsid w:val="00682905"/>
    <w:rsid w:val="0068455B"/>
    <w:rsid w:val="00684A04"/>
    <w:rsid w:val="00685939"/>
    <w:rsid w:val="00685AB3"/>
    <w:rsid w:val="00685D81"/>
    <w:rsid w:val="00686236"/>
    <w:rsid w:val="006879DB"/>
    <w:rsid w:val="0069080E"/>
    <w:rsid w:val="00690E80"/>
    <w:rsid w:val="006925EA"/>
    <w:rsid w:val="006928C1"/>
    <w:rsid w:val="00693207"/>
    <w:rsid w:val="006934BE"/>
    <w:rsid w:val="00693BC3"/>
    <w:rsid w:val="00693BCC"/>
    <w:rsid w:val="00693EB0"/>
    <w:rsid w:val="00693FA3"/>
    <w:rsid w:val="0069453F"/>
    <w:rsid w:val="00695014"/>
    <w:rsid w:val="00697EFC"/>
    <w:rsid w:val="006A176C"/>
    <w:rsid w:val="006A25BA"/>
    <w:rsid w:val="006A43A4"/>
    <w:rsid w:val="006A5095"/>
    <w:rsid w:val="006A6365"/>
    <w:rsid w:val="006B2EA1"/>
    <w:rsid w:val="006B48C7"/>
    <w:rsid w:val="006B5299"/>
    <w:rsid w:val="006B70D4"/>
    <w:rsid w:val="006B710D"/>
    <w:rsid w:val="006C06B0"/>
    <w:rsid w:val="006C13EC"/>
    <w:rsid w:val="006C17AD"/>
    <w:rsid w:val="006C1A53"/>
    <w:rsid w:val="006C262C"/>
    <w:rsid w:val="006C290F"/>
    <w:rsid w:val="006C2E24"/>
    <w:rsid w:val="006C35C7"/>
    <w:rsid w:val="006C3770"/>
    <w:rsid w:val="006C4458"/>
    <w:rsid w:val="006C488C"/>
    <w:rsid w:val="006C5963"/>
    <w:rsid w:val="006C5F9B"/>
    <w:rsid w:val="006C633F"/>
    <w:rsid w:val="006C7070"/>
    <w:rsid w:val="006C78D4"/>
    <w:rsid w:val="006D07DC"/>
    <w:rsid w:val="006D0E8E"/>
    <w:rsid w:val="006D0FF7"/>
    <w:rsid w:val="006D10F0"/>
    <w:rsid w:val="006D14C0"/>
    <w:rsid w:val="006D1EFC"/>
    <w:rsid w:val="006D2533"/>
    <w:rsid w:val="006D3304"/>
    <w:rsid w:val="006D3ADB"/>
    <w:rsid w:val="006D3CBD"/>
    <w:rsid w:val="006D3DBD"/>
    <w:rsid w:val="006D502A"/>
    <w:rsid w:val="006D5FA4"/>
    <w:rsid w:val="006D659C"/>
    <w:rsid w:val="006D7C6A"/>
    <w:rsid w:val="006D7E11"/>
    <w:rsid w:val="006E064D"/>
    <w:rsid w:val="006E143B"/>
    <w:rsid w:val="006E1D41"/>
    <w:rsid w:val="006E2677"/>
    <w:rsid w:val="006E28AD"/>
    <w:rsid w:val="006E2C9E"/>
    <w:rsid w:val="006E36E5"/>
    <w:rsid w:val="006E429E"/>
    <w:rsid w:val="006E5568"/>
    <w:rsid w:val="006E58DD"/>
    <w:rsid w:val="006E6C5A"/>
    <w:rsid w:val="006E768D"/>
    <w:rsid w:val="006F08CD"/>
    <w:rsid w:val="006F0942"/>
    <w:rsid w:val="006F12DA"/>
    <w:rsid w:val="006F1C64"/>
    <w:rsid w:val="006F26BF"/>
    <w:rsid w:val="006F2EC7"/>
    <w:rsid w:val="006F3315"/>
    <w:rsid w:val="006F3508"/>
    <w:rsid w:val="006F5E9D"/>
    <w:rsid w:val="006F65B4"/>
    <w:rsid w:val="006F775A"/>
    <w:rsid w:val="006F7CD4"/>
    <w:rsid w:val="0070081D"/>
    <w:rsid w:val="00701F35"/>
    <w:rsid w:val="00702091"/>
    <w:rsid w:val="0070217F"/>
    <w:rsid w:val="00702B58"/>
    <w:rsid w:val="00703200"/>
    <w:rsid w:val="00703AAE"/>
    <w:rsid w:val="007054E5"/>
    <w:rsid w:val="007062D8"/>
    <w:rsid w:val="007104C7"/>
    <w:rsid w:val="00710EC0"/>
    <w:rsid w:val="00713DA5"/>
    <w:rsid w:val="00714B8F"/>
    <w:rsid w:val="007152E4"/>
    <w:rsid w:val="00715A56"/>
    <w:rsid w:val="00715E78"/>
    <w:rsid w:val="00716376"/>
    <w:rsid w:val="00717999"/>
    <w:rsid w:val="00717EA3"/>
    <w:rsid w:val="00717F50"/>
    <w:rsid w:val="007201BA"/>
    <w:rsid w:val="00720447"/>
    <w:rsid w:val="00720DA8"/>
    <w:rsid w:val="007210BE"/>
    <w:rsid w:val="00721968"/>
    <w:rsid w:val="007219F7"/>
    <w:rsid w:val="00721FFD"/>
    <w:rsid w:val="00722119"/>
    <w:rsid w:val="007223C0"/>
    <w:rsid w:val="007239BF"/>
    <w:rsid w:val="0072437E"/>
    <w:rsid w:val="00724681"/>
    <w:rsid w:val="00725B95"/>
    <w:rsid w:val="00725D9F"/>
    <w:rsid w:val="0072740C"/>
    <w:rsid w:val="00727BC9"/>
    <w:rsid w:val="00730865"/>
    <w:rsid w:val="00732F5E"/>
    <w:rsid w:val="00734393"/>
    <w:rsid w:val="0073463F"/>
    <w:rsid w:val="0073485B"/>
    <w:rsid w:val="00735003"/>
    <w:rsid w:val="00736064"/>
    <w:rsid w:val="00736EFE"/>
    <w:rsid w:val="007375BA"/>
    <w:rsid w:val="007376DD"/>
    <w:rsid w:val="00740871"/>
    <w:rsid w:val="00740CDC"/>
    <w:rsid w:val="00740DD6"/>
    <w:rsid w:val="00741049"/>
    <w:rsid w:val="007413F1"/>
    <w:rsid w:val="007414AF"/>
    <w:rsid w:val="00741CC9"/>
    <w:rsid w:val="00743FAD"/>
    <w:rsid w:val="00744780"/>
    <w:rsid w:val="00745796"/>
    <w:rsid w:val="00745D07"/>
    <w:rsid w:val="00745E40"/>
    <w:rsid w:val="007465B5"/>
    <w:rsid w:val="00747154"/>
    <w:rsid w:val="00750463"/>
    <w:rsid w:val="00750557"/>
    <w:rsid w:val="00751FBE"/>
    <w:rsid w:val="00753122"/>
    <w:rsid w:val="0075373A"/>
    <w:rsid w:val="00753CB5"/>
    <w:rsid w:val="00754158"/>
    <w:rsid w:val="00754A52"/>
    <w:rsid w:val="00755C94"/>
    <w:rsid w:val="007575B9"/>
    <w:rsid w:val="00757B2F"/>
    <w:rsid w:val="00763413"/>
    <w:rsid w:val="007635FB"/>
    <w:rsid w:val="007646B3"/>
    <w:rsid w:val="00764A31"/>
    <w:rsid w:val="007657B9"/>
    <w:rsid w:val="0076651D"/>
    <w:rsid w:val="007665C7"/>
    <w:rsid w:val="0076664D"/>
    <w:rsid w:val="00770E02"/>
    <w:rsid w:val="0077247E"/>
    <w:rsid w:val="00772CD5"/>
    <w:rsid w:val="00773799"/>
    <w:rsid w:val="00774178"/>
    <w:rsid w:val="0077446E"/>
    <w:rsid w:val="00775667"/>
    <w:rsid w:val="00775C5F"/>
    <w:rsid w:val="00776622"/>
    <w:rsid w:val="007769F7"/>
    <w:rsid w:val="00777C2C"/>
    <w:rsid w:val="00780962"/>
    <w:rsid w:val="00782845"/>
    <w:rsid w:val="00783AC6"/>
    <w:rsid w:val="00783C4B"/>
    <w:rsid w:val="00784A07"/>
    <w:rsid w:val="007858C1"/>
    <w:rsid w:val="0078702D"/>
    <w:rsid w:val="00787039"/>
    <w:rsid w:val="00791741"/>
    <w:rsid w:val="00791979"/>
    <w:rsid w:val="0079234D"/>
    <w:rsid w:val="0079273E"/>
    <w:rsid w:val="00794014"/>
    <w:rsid w:val="007950B1"/>
    <w:rsid w:val="0079520E"/>
    <w:rsid w:val="00796912"/>
    <w:rsid w:val="007A01B0"/>
    <w:rsid w:val="007A08D6"/>
    <w:rsid w:val="007A1454"/>
    <w:rsid w:val="007A3116"/>
    <w:rsid w:val="007A3152"/>
    <w:rsid w:val="007A34D9"/>
    <w:rsid w:val="007A3C40"/>
    <w:rsid w:val="007A42A0"/>
    <w:rsid w:val="007A47DF"/>
    <w:rsid w:val="007A5BD4"/>
    <w:rsid w:val="007A7318"/>
    <w:rsid w:val="007B07C8"/>
    <w:rsid w:val="007B0C2A"/>
    <w:rsid w:val="007B13EE"/>
    <w:rsid w:val="007B2B02"/>
    <w:rsid w:val="007B3C3A"/>
    <w:rsid w:val="007B44C7"/>
    <w:rsid w:val="007B5BAA"/>
    <w:rsid w:val="007B6E81"/>
    <w:rsid w:val="007C00B1"/>
    <w:rsid w:val="007C0256"/>
    <w:rsid w:val="007C0C2C"/>
    <w:rsid w:val="007C15FD"/>
    <w:rsid w:val="007C18AA"/>
    <w:rsid w:val="007C21EC"/>
    <w:rsid w:val="007C27EF"/>
    <w:rsid w:val="007C2D43"/>
    <w:rsid w:val="007C2E32"/>
    <w:rsid w:val="007C34CD"/>
    <w:rsid w:val="007C46B2"/>
    <w:rsid w:val="007C574F"/>
    <w:rsid w:val="007C68BC"/>
    <w:rsid w:val="007C6BFB"/>
    <w:rsid w:val="007C791C"/>
    <w:rsid w:val="007C79BC"/>
    <w:rsid w:val="007C7C0E"/>
    <w:rsid w:val="007C7C4A"/>
    <w:rsid w:val="007C7F18"/>
    <w:rsid w:val="007D09E9"/>
    <w:rsid w:val="007D1737"/>
    <w:rsid w:val="007D3887"/>
    <w:rsid w:val="007D39EA"/>
    <w:rsid w:val="007D5BF9"/>
    <w:rsid w:val="007D6F58"/>
    <w:rsid w:val="007E023F"/>
    <w:rsid w:val="007E2638"/>
    <w:rsid w:val="007E416D"/>
    <w:rsid w:val="007E6BA5"/>
    <w:rsid w:val="007F0CD0"/>
    <w:rsid w:val="007F2112"/>
    <w:rsid w:val="007F27FE"/>
    <w:rsid w:val="007F2B76"/>
    <w:rsid w:val="007F471A"/>
    <w:rsid w:val="007F5101"/>
    <w:rsid w:val="007F528D"/>
    <w:rsid w:val="007F5EE1"/>
    <w:rsid w:val="007F664F"/>
    <w:rsid w:val="007F66D8"/>
    <w:rsid w:val="007F7306"/>
    <w:rsid w:val="007F76FC"/>
    <w:rsid w:val="00800122"/>
    <w:rsid w:val="00801154"/>
    <w:rsid w:val="00801F6C"/>
    <w:rsid w:val="008020FD"/>
    <w:rsid w:val="0080232F"/>
    <w:rsid w:val="008029EB"/>
    <w:rsid w:val="00804203"/>
    <w:rsid w:val="0080439C"/>
    <w:rsid w:val="008044C1"/>
    <w:rsid w:val="00804961"/>
    <w:rsid w:val="00804BD6"/>
    <w:rsid w:val="00805060"/>
    <w:rsid w:val="008053B0"/>
    <w:rsid w:val="008059DE"/>
    <w:rsid w:val="00806681"/>
    <w:rsid w:val="00806A36"/>
    <w:rsid w:val="00807041"/>
    <w:rsid w:val="00807051"/>
    <w:rsid w:val="00807C66"/>
    <w:rsid w:val="0081033C"/>
    <w:rsid w:val="0081165B"/>
    <w:rsid w:val="00811CD8"/>
    <w:rsid w:val="00811E09"/>
    <w:rsid w:val="00812217"/>
    <w:rsid w:val="00814F7C"/>
    <w:rsid w:val="0081643E"/>
    <w:rsid w:val="00817F25"/>
    <w:rsid w:val="00820C76"/>
    <w:rsid w:val="0082284B"/>
    <w:rsid w:val="00822F67"/>
    <w:rsid w:val="00823543"/>
    <w:rsid w:val="00823D3C"/>
    <w:rsid w:val="00824FD1"/>
    <w:rsid w:val="0082659C"/>
    <w:rsid w:val="008278B8"/>
    <w:rsid w:val="00827DFD"/>
    <w:rsid w:val="00830311"/>
    <w:rsid w:val="008307EC"/>
    <w:rsid w:val="00830A85"/>
    <w:rsid w:val="00831FD8"/>
    <w:rsid w:val="008325F4"/>
    <w:rsid w:val="00833228"/>
    <w:rsid w:val="00834561"/>
    <w:rsid w:val="00835D4D"/>
    <w:rsid w:val="00836D33"/>
    <w:rsid w:val="008409F4"/>
    <w:rsid w:val="00840D3D"/>
    <w:rsid w:val="00841CD2"/>
    <w:rsid w:val="00841F53"/>
    <w:rsid w:val="00842E05"/>
    <w:rsid w:val="008435FE"/>
    <w:rsid w:val="00843AF2"/>
    <w:rsid w:val="00844369"/>
    <w:rsid w:val="00845132"/>
    <w:rsid w:val="00845C14"/>
    <w:rsid w:val="0084600F"/>
    <w:rsid w:val="008464C4"/>
    <w:rsid w:val="0084686F"/>
    <w:rsid w:val="00846BD9"/>
    <w:rsid w:val="00846C29"/>
    <w:rsid w:val="00846EE3"/>
    <w:rsid w:val="008478D5"/>
    <w:rsid w:val="00847A29"/>
    <w:rsid w:val="00847C3E"/>
    <w:rsid w:val="008500DB"/>
    <w:rsid w:val="008514DE"/>
    <w:rsid w:val="00853494"/>
    <w:rsid w:val="00853F0E"/>
    <w:rsid w:val="00855A17"/>
    <w:rsid w:val="00855EFF"/>
    <w:rsid w:val="008574F1"/>
    <w:rsid w:val="00857B3B"/>
    <w:rsid w:val="00857FF8"/>
    <w:rsid w:val="0086067A"/>
    <w:rsid w:val="00860AC8"/>
    <w:rsid w:val="00860FB4"/>
    <w:rsid w:val="008629FD"/>
    <w:rsid w:val="00863190"/>
    <w:rsid w:val="008631F3"/>
    <w:rsid w:val="008635BA"/>
    <w:rsid w:val="00863EFC"/>
    <w:rsid w:val="008659D4"/>
    <w:rsid w:val="00867FD1"/>
    <w:rsid w:val="008716E4"/>
    <w:rsid w:val="008721CC"/>
    <w:rsid w:val="00872268"/>
    <w:rsid w:val="00872512"/>
    <w:rsid w:val="00873744"/>
    <w:rsid w:val="00873AC9"/>
    <w:rsid w:val="008745ED"/>
    <w:rsid w:val="00875B01"/>
    <w:rsid w:val="0087644E"/>
    <w:rsid w:val="00877546"/>
    <w:rsid w:val="008805CC"/>
    <w:rsid w:val="00881D02"/>
    <w:rsid w:val="00882CDE"/>
    <w:rsid w:val="00883B48"/>
    <w:rsid w:val="00885B7D"/>
    <w:rsid w:val="008864E9"/>
    <w:rsid w:val="0088769E"/>
    <w:rsid w:val="00890154"/>
    <w:rsid w:val="00891E31"/>
    <w:rsid w:val="00892750"/>
    <w:rsid w:val="00893D11"/>
    <w:rsid w:val="00894824"/>
    <w:rsid w:val="008953AA"/>
    <w:rsid w:val="008959EA"/>
    <w:rsid w:val="00896341"/>
    <w:rsid w:val="00897E01"/>
    <w:rsid w:val="008A05C3"/>
    <w:rsid w:val="008A1D03"/>
    <w:rsid w:val="008A34C8"/>
    <w:rsid w:val="008A3EE2"/>
    <w:rsid w:val="008A3EED"/>
    <w:rsid w:val="008A6780"/>
    <w:rsid w:val="008A7A69"/>
    <w:rsid w:val="008A7F78"/>
    <w:rsid w:val="008B04A1"/>
    <w:rsid w:val="008B14FE"/>
    <w:rsid w:val="008B1F24"/>
    <w:rsid w:val="008B202B"/>
    <w:rsid w:val="008B25DD"/>
    <w:rsid w:val="008B34F2"/>
    <w:rsid w:val="008B55F7"/>
    <w:rsid w:val="008B5FCC"/>
    <w:rsid w:val="008B7F37"/>
    <w:rsid w:val="008C005D"/>
    <w:rsid w:val="008C035D"/>
    <w:rsid w:val="008C09BC"/>
    <w:rsid w:val="008C0FBF"/>
    <w:rsid w:val="008C27C1"/>
    <w:rsid w:val="008C336D"/>
    <w:rsid w:val="008C5CED"/>
    <w:rsid w:val="008C6AE4"/>
    <w:rsid w:val="008C6D07"/>
    <w:rsid w:val="008C7908"/>
    <w:rsid w:val="008D0ECD"/>
    <w:rsid w:val="008D223B"/>
    <w:rsid w:val="008D2CFE"/>
    <w:rsid w:val="008D4797"/>
    <w:rsid w:val="008D4AB1"/>
    <w:rsid w:val="008D5384"/>
    <w:rsid w:val="008D6444"/>
    <w:rsid w:val="008D6487"/>
    <w:rsid w:val="008D67C3"/>
    <w:rsid w:val="008D6827"/>
    <w:rsid w:val="008D7BC3"/>
    <w:rsid w:val="008D7DAD"/>
    <w:rsid w:val="008E0026"/>
    <w:rsid w:val="008E1402"/>
    <w:rsid w:val="008E1E98"/>
    <w:rsid w:val="008E2A35"/>
    <w:rsid w:val="008E3645"/>
    <w:rsid w:val="008E4408"/>
    <w:rsid w:val="008E49FC"/>
    <w:rsid w:val="008E50BC"/>
    <w:rsid w:val="008E58F2"/>
    <w:rsid w:val="008E610D"/>
    <w:rsid w:val="008E615B"/>
    <w:rsid w:val="008E62BF"/>
    <w:rsid w:val="008E7B77"/>
    <w:rsid w:val="008F0B30"/>
    <w:rsid w:val="008F1027"/>
    <w:rsid w:val="008F2313"/>
    <w:rsid w:val="008F2B0D"/>
    <w:rsid w:val="008F49BC"/>
    <w:rsid w:val="008F5E58"/>
    <w:rsid w:val="008F6857"/>
    <w:rsid w:val="009013C5"/>
    <w:rsid w:val="00902798"/>
    <w:rsid w:val="00904682"/>
    <w:rsid w:val="009051DF"/>
    <w:rsid w:val="00905AD1"/>
    <w:rsid w:val="00905E7A"/>
    <w:rsid w:val="00907B7D"/>
    <w:rsid w:val="00907F50"/>
    <w:rsid w:val="00910CB3"/>
    <w:rsid w:val="009119F5"/>
    <w:rsid w:val="00911BAC"/>
    <w:rsid w:val="00911C67"/>
    <w:rsid w:val="00912EEF"/>
    <w:rsid w:val="00912FD3"/>
    <w:rsid w:val="00913695"/>
    <w:rsid w:val="00914BE1"/>
    <w:rsid w:val="0091505D"/>
    <w:rsid w:val="0091724F"/>
    <w:rsid w:val="00921EA0"/>
    <w:rsid w:val="00923346"/>
    <w:rsid w:val="00924D78"/>
    <w:rsid w:val="00925D7C"/>
    <w:rsid w:val="00926ACB"/>
    <w:rsid w:val="00930C66"/>
    <w:rsid w:val="00930F48"/>
    <w:rsid w:val="009320EB"/>
    <w:rsid w:val="00932930"/>
    <w:rsid w:val="00932AA0"/>
    <w:rsid w:val="009339F2"/>
    <w:rsid w:val="00934089"/>
    <w:rsid w:val="00934360"/>
    <w:rsid w:val="009350A6"/>
    <w:rsid w:val="00935FBD"/>
    <w:rsid w:val="00936991"/>
    <w:rsid w:val="00936CF1"/>
    <w:rsid w:val="00936CFB"/>
    <w:rsid w:val="00937DC9"/>
    <w:rsid w:val="0094078F"/>
    <w:rsid w:val="009414CD"/>
    <w:rsid w:val="00944899"/>
    <w:rsid w:val="00944D17"/>
    <w:rsid w:val="00945DCE"/>
    <w:rsid w:val="009462CC"/>
    <w:rsid w:val="0095021E"/>
    <w:rsid w:val="00950E66"/>
    <w:rsid w:val="00950ED1"/>
    <w:rsid w:val="00951B63"/>
    <w:rsid w:val="00952253"/>
    <w:rsid w:val="00952D45"/>
    <w:rsid w:val="00953002"/>
    <w:rsid w:val="009541EE"/>
    <w:rsid w:val="00954D31"/>
    <w:rsid w:val="00955FA0"/>
    <w:rsid w:val="0095684A"/>
    <w:rsid w:val="00956BAD"/>
    <w:rsid w:val="009574EF"/>
    <w:rsid w:val="00957C68"/>
    <w:rsid w:val="00957CEA"/>
    <w:rsid w:val="00957D34"/>
    <w:rsid w:val="00957D57"/>
    <w:rsid w:val="009602E6"/>
    <w:rsid w:val="00961048"/>
    <w:rsid w:val="00961198"/>
    <w:rsid w:val="009613C3"/>
    <w:rsid w:val="009619BD"/>
    <w:rsid w:val="00961EC7"/>
    <w:rsid w:val="009638E3"/>
    <w:rsid w:val="00965FF6"/>
    <w:rsid w:val="00966276"/>
    <w:rsid w:val="009668C4"/>
    <w:rsid w:val="00966CAF"/>
    <w:rsid w:val="00966DAA"/>
    <w:rsid w:val="00971EB5"/>
    <w:rsid w:val="00972C55"/>
    <w:rsid w:val="00972E03"/>
    <w:rsid w:val="00974888"/>
    <w:rsid w:val="00975EE3"/>
    <w:rsid w:val="00976301"/>
    <w:rsid w:val="00976694"/>
    <w:rsid w:val="00977872"/>
    <w:rsid w:val="00977C20"/>
    <w:rsid w:val="009803A9"/>
    <w:rsid w:val="00983C7C"/>
    <w:rsid w:val="009856A5"/>
    <w:rsid w:val="00985B06"/>
    <w:rsid w:val="00985C40"/>
    <w:rsid w:val="00986F9B"/>
    <w:rsid w:val="00990F1C"/>
    <w:rsid w:val="009915CA"/>
    <w:rsid w:val="00991A74"/>
    <w:rsid w:val="00991E9F"/>
    <w:rsid w:val="00992292"/>
    <w:rsid w:val="009923B9"/>
    <w:rsid w:val="00993A7A"/>
    <w:rsid w:val="00993E3A"/>
    <w:rsid w:val="00996163"/>
    <w:rsid w:val="009961B2"/>
    <w:rsid w:val="00996941"/>
    <w:rsid w:val="0099705D"/>
    <w:rsid w:val="009977C8"/>
    <w:rsid w:val="009A02F6"/>
    <w:rsid w:val="009A0699"/>
    <w:rsid w:val="009A25AC"/>
    <w:rsid w:val="009A3902"/>
    <w:rsid w:val="009A3AD5"/>
    <w:rsid w:val="009A52D1"/>
    <w:rsid w:val="009A55FA"/>
    <w:rsid w:val="009A5FE6"/>
    <w:rsid w:val="009A62AA"/>
    <w:rsid w:val="009A720F"/>
    <w:rsid w:val="009A7FBE"/>
    <w:rsid w:val="009B00DA"/>
    <w:rsid w:val="009B0D63"/>
    <w:rsid w:val="009B0DA1"/>
    <w:rsid w:val="009B34BD"/>
    <w:rsid w:val="009B380C"/>
    <w:rsid w:val="009B42F3"/>
    <w:rsid w:val="009B4CC0"/>
    <w:rsid w:val="009B523B"/>
    <w:rsid w:val="009B59CB"/>
    <w:rsid w:val="009B6382"/>
    <w:rsid w:val="009B6819"/>
    <w:rsid w:val="009C1AEE"/>
    <w:rsid w:val="009C2675"/>
    <w:rsid w:val="009C47D0"/>
    <w:rsid w:val="009C4E72"/>
    <w:rsid w:val="009C502C"/>
    <w:rsid w:val="009C52ED"/>
    <w:rsid w:val="009C5DB9"/>
    <w:rsid w:val="009C6A96"/>
    <w:rsid w:val="009C73AE"/>
    <w:rsid w:val="009C7B75"/>
    <w:rsid w:val="009C7FF0"/>
    <w:rsid w:val="009D0AEC"/>
    <w:rsid w:val="009D12CE"/>
    <w:rsid w:val="009D4FC9"/>
    <w:rsid w:val="009D50E8"/>
    <w:rsid w:val="009D528A"/>
    <w:rsid w:val="009D561D"/>
    <w:rsid w:val="009D573D"/>
    <w:rsid w:val="009D61BB"/>
    <w:rsid w:val="009D648E"/>
    <w:rsid w:val="009D66A1"/>
    <w:rsid w:val="009D66C6"/>
    <w:rsid w:val="009D69C6"/>
    <w:rsid w:val="009E1EC1"/>
    <w:rsid w:val="009E350C"/>
    <w:rsid w:val="009E40F1"/>
    <w:rsid w:val="009E41BF"/>
    <w:rsid w:val="009E596D"/>
    <w:rsid w:val="009E6BAF"/>
    <w:rsid w:val="009E7975"/>
    <w:rsid w:val="009E7A03"/>
    <w:rsid w:val="009E7E75"/>
    <w:rsid w:val="009F0811"/>
    <w:rsid w:val="009F13CB"/>
    <w:rsid w:val="009F2149"/>
    <w:rsid w:val="009F28A8"/>
    <w:rsid w:val="009F2B30"/>
    <w:rsid w:val="009F3D40"/>
    <w:rsid w:val="009F4929"/>
    <w:rsid w:val="00A0022C"/>
    <w:rsid w:val="00A00AED"/>
    <w:rsid w:val="00A00FED"/>
    <w:rsid w:val="00A028AD"/>
    <w:rsid w:val="00A02A3A"/>
    <w:rsid w:val="00A0431B"/>
    <w:rsid w:val="00A045D0"/>
    <w:rsid w:val="00A04B88"/>
    <w:rsid w:val="00A05414"/>
    <w:rsid w:val="00A05B81"/>
    <w:rsid w:val="00A05BDF"/>
    <w:rsid w:val="00A05BE6"/>
    <w:rsid w:val="00A06311"/>
    <w:rsid w:val="00A07361"/>
    <w:rsid w:val="00A0774D"/>
    <w:rsid w:val="00A07F5E"/>
    <w:rsid w:val="00A113F3"/>
    <w:rsid w:val="00A120EE"/>
    <w:rsid w:val="00A1326E"/>
    <w:rsid w:val="00A14516"/>
    <w:rsid w:val="00A15C2D"/>
    <w:rsid w:val="00A172E4"/>
    <w:rsid w:val="00A17F38"/>
    <w:rsid w:val="00A17F52"/>
    <w:rsid w:val="00A213FB"/>
    <w:rsid w:val="00A21C98"/>
    <w:rsid w:val="00A236E9"/>
    <w:rsid w:val="00A23C9E"/>
    <w:rsid w:val="00A23CCB"/>
    <w:rsid w:val="00A25642"/>
    <w:rsid w:val="00A25677"/>
    <w:rsid w:val="00A263B6"/>
    <w:rsid w:val="00A313E2"/>
    <w:rsid w:val="00A315B6"/>
    <w:rsid w:val="00A3588F"/>
    <w:rsid w:val="00A35D10"/>
    <w:rsid w:val="00A375DB"/>
    <w:rsid w:val="00A37F7B"/>
    <w:rsid w:val="00A40079"/>
    <w:rsid w:val="00A4132A"/>
    <w:rsid w:val="00A41BEA"/>
    <w:rsid w:val="00A41D40"/>
    <w:rsid w:val="00A41D81"/>
    <w:rsid w:val="00A43B18"/>
    <w:rsid w:val="00A43DBA"/>
    <w:rsid w:val="00A43E8A"/>
    <w:rsid w:val="00A44768"/>
    <w:rsid w:val="00A44E3A"/>
    <w:rsid w:val="00A45D9C"/>
    <w:rsid w:val="00A45E18"/>
    <w:rsid w:val="00A4773A"/>
    <w:rsid w:val="00A50DE4"/>
    <w:rsid w:val="00A5155B"/>
    <w:rsid w:val="00A52046"/>
    <w:rsid w:val="00A53F05"/>
    <w:rsid w:val="00A540BD"/>
    <w:rsid w:val="00A546F3"/>
    <w:rsid w:val="00A560D6"/>
    <w:rsid w:val="00A60217"/>
    <w:rsid w:val="00A62E08"/>
    <w:rsid w:val="00A63588"/>
    <w:rsid w:val="00A63CCB"/>
    <w:rsid w:val="00A646D1"/>
    <w:rsid w:val="00A65E0D"/>
    <w:rsid w:val="00A66007"/>
    <w:rsid w:val="00A6602D"/>
    <w:rsid w:val="00A663F5"/>
    <w:rsid w:val="00A665F9"/>
    <w:rsid w:val="00A720BB"/>
    <w:rsid w:val="00A72364"/>
    <w:rsid w:val="00A727C2"/>
    <w:rsid w:val="00A73551"/>
    <w:rsid w:val="00A74426"/>
    <w:rsid w:val="00A75C77"/>
    <w:rsid w:val="00A76386"/>
    <w:rsid w:val="00A76A7C"/>
    <w:rsid w:val="00A77411"/>
    <w:rsid w:val="00A8184D"/>
    <w:rsid w:val="00A82170"/>
    <w:rsid w:val="00A82261"/>
    <w:rsid w:val="00A8345C"/>
    <w:rsid w:val="00A83681"/>
    <w:rsid w:val="00A838AD"/>
    <w:rsid w:val="00A838EA"/>
    <w:rsid w:val="00A83B8F"/>
    <w:rsid w:val="00A84158"/>
    <w:rsid w:val="00A85248"/>
    <w:rsid w:val="00A861E5"/>
    <w:rsid w:val="00A865F9"/>
    <w:rsid w:val="00A87E37"/>
    <w:rsid w:val="00A909CF"/>
    <w:rsid w:val="00A90A93"/>
    <w:rsid w:val="00A91262"/>
    <w:rsid w:val="00A91475"/>
    <w:rsid w:val="00A914CE"/>
    <w:rsid w:val="00A9252C"/>
    <w:rsid w:val="00A93253"/>
    <w:rsid w:val="00A9339B"/>
    <w:rsid w:val="00A935D2"/>
    <w:rsid w:val="00A94077"/>
    <w:rsid w:val="00A94D8E"/>
    <w:rsid w:val="00A95190"/>
    <w:rsid w:val="00A958ED"/>
    <w:rsid w:val="00A97ACB"/>
    <w:rsid w:val="00A97B45"/>
    <w:rsid w:val="00AA01A5"/>
    <w:rsid w:val="00AA0277"/>
    <w:rsid w:val="00AA0442"/>
    <w:rsid w:val="00AA179D"/>
    <w:rsid w:val="00AA2E3A"/>
    <w:rsid w:val="00AA31A5"/>
    <w:rsid w:val="00AA3256"/>
    <w:rsid w:val="00AA4C35"/>
    <w:rsid w:val="00AA6352"/>
    <w:rsid w:val="00AA6442"/>
    <w:rsid w:val="00AA6663"/>
    <w:rsid w:val="00AA6AD4"/>
    <w:rsid w:val="00AA6E9F"/>
    <w:rsid w:val="00AA7AC3"/>
    <w:rsid w:val="00AB01C1"/>
    <w:rsid w:val="00AB09F0"/>
    <w:rsid w:val="00AB1EDA"/>
    <w:rsid w:val="00AB1FB1"/>
    <w:rsid w:val="00AB2684"/>
    <w:rsid w:val="00AB2B76"/>
    <w:rsid w:val="00AB2DD8"/>
    <w:rsid w:val="00AB2EB6"/>
    <w:rsid w:val="00AB32C5"/>
    <w:rsid w:val="00AB353F"/>
    <w:rsid w:val="00AB4779"/>
    <w:rsid w:val="00AB5288"/>
    <w:rsid w:val="00AB5330"/>
    <w:rsid w:val="00AB5452"/>
    <w:rsid w:val="00AB5543"/>
    <w:rsid w:val="00AB6DA2"/>
    <w:rsid w:val="00AB73FA"/>
    <w:rsid w:val="00AC1BB4"/>
    <w:rsid w:val="00AC1FFF"/>
    <w:rsid w:val="00AC3D07"/>
    <w:rsid w:val="00AC3F32"/>
    <w:rsid w:val="00AC4675"/>
    <w:rsid w:val="00AC4C63"/>
    <w:rsid w:val="00AC5525"/>
    <w:rsid w:val="00AC5AB3"/>
    <w:rsid w:val="00AC78E3"/>
    <w:rsid w:val="00AD149D"/>
    <w:rsid w:val="00AD14F1"/>
    <w:rsid w:val="00AD16B5"/>
    <w:rsid w:val="00AD1B2B"/>
    <w:rsid w:val="00AD3766"/>
    <w:rsid w:val="00AD3791"/>
    <w:rsid w:val="00AD4350"/>
    <w:rsid w:val="00AD50E2"/>
    <w:rsid w:val="00AD57D9"/>
    <w:rsid w:val="00AD587E"/>
    <w:rsid w:val="00AD5C44"/>
    <w:rsid w:val="00AD5CA3"/>
    <w:rsid w:val="00AD632D"/>
    <w:rsid w:val="00AD7331"/>
    <w:rsid w:val="00AE0BF9"/>
    <w:rsid w:val="00AE25A4"/>
    <w:rsid w:val="00AE2C5A"/>
    <w:rsid w:val="00AE4C9D"/>
    <w:rsid w:val="00AE55D9"/>
    <w:rsid w:val="00AE5A26"/>
    <w:rsid w:val="00AE5D93"/>
    <w:rsid w:val="00AE65D3"/>
    <w:rsid w:val="00AE76A0"/>
    <w:rsid w:val="00AE78A1"/>
    <w:rsid w:val="00AE7AA9"/>
    <w:rsid w:val="00AF0DCE"/>
    <w:rsid w:val="00AF1AAD"/>
    <w:rsid w:val="00AF1DF0"/>
    <w:rsid w:val="00AF3079"/>
    <w:rsid w:val="00AF369C"/>
    <w:rsid w:val="00AF4DDF"/>
    <w:rsid w:val="00AF596F"/>
    <w:rsid w:val="00AF601A"/>
    <w:rsid w:val="00AF65FC"/>
    <w:rsid w:val="00B007AC"/>
    <w:rsid w:val="00B00C64"/>
    <w:rsid w:val="00B00CD5"/>
    <w:rsid w:val="00B01C2F"/>
    <w:rsid w:val="00B02A54"/>
    <w:rsid w:val="00B02EF7"/>
    <w:rsid w:val="00B03547"/>
    <w:rsid w:val="00B0457F"/>
    <w:rsid w:val="00B051A8"/>
    <w:rsid w:val="00B05688"/>
    <w:rsid w:val="00B063D6"/>
    <w:rsid w:val="00B06D77"/>
    <w:rsid w:val="00B10592"/>
    <w:rsid w:val="00B1079A"/>
    <w:rsid w:val="00B10B34"/>
    <w:rsid w:val="00B10FE1"/>
    <w:rsid w:val="00B11372"/>
    <w:rsid w:val="00B114D1"/>
    <w:rsid w:val="00B116B9"/>
    <w:rsid w:val="00B11C02"/>
    <w:rsid w:val="00B127D7"/>
    <w:rsid w:val="00B130EE"/>
    <w:rsid w:val="00B138FC"/>
    <w:rsid w:val="00B15168"/>
    <w:rsid w:val="00B15E38"/>
    <w:rsid w:val="00B1621A"/>
    <w:rsid w:val="00B1709D"/>
    <w:rsid w:val="00B170E6"/>
    <w:rsid w:val="00B17456"/>
    <w:rsid w:val="00B17D7A"/>
    <w:rsid w:val="00B206C7"/>
    <w:rsid w:val="00B21531"/>
    <w:rsid w:val="00B22D45"/>
    <w:rsid w:val="00B24186"/>
    <w:rsid w:val="00B24ADC"/>
    <w:rsid w:val="00B25D83"/>
    <w:rsid w:val="00B25FFE"/>
    <w:rsid w:val="00B26299"/>
    <w:rsid w:val="00B26598"/>
    <w:rsid w:val="00B26986"/>
    <w:rsid w:val="00B271D0"/>
    <w:rsid w:val="00B27B4F"/>
    <w:rsid w:val="00B307DC"/>
    <w:rsid w:val="00B31124"/>
    <w:rsid w:val="00B32946"/>
    <w:rsid w:val="00B330A4"/>
    <w:rsid w:val="00B33958"/>
    <w:rsid w:val="00B33BAC"/>
    <w:rsid w:val="00B33EF6"/>
    <w:rsid w:val="00B342FA"/>
    <w:rsid w:val="00B343B8"/>
    <w:rsid w:val="00B34CD7"/>
    <w:rsid w:val="00B3549F"/>
    <w:rsid w:val="00B357FA"/>
    <w:rsid w:val="00B35D98"/>
    <w:rsid w:val="00B3756D"/>
    <w:rsid w:val="00B37B5D"/>
    <w:rsid w:val="00B37DAD"/>
    <w:rsid w:val="00B4090E"/>
    <w:rsid w:val="00B40975"/>
    <w:rsid w:val="00B40A86"/>
    <w:rsid w:val="00B40E8B"/>
    <w:rsid w:val="00B41335"/>
    <w:rsid w:val="00B4146A"/>
    <w:rsid w:val="00B41B58"/>
    <w:rsid w:val="00B44215"/>
    <w:rsid w:val="00B4468D"/>
    <w:rsid w:val="00B44A63"/>
    <w:rsid w:val="00B45440"/>
    <w:rsid w:val="00B45497"/>
    <w:rsid w:val="00B45B20"/>
    <w:rsid w:val="00B45C4A"/>
    <w:rsid w:val="00B46653"/>
    <w:rsid w:val="00B471EC"/>
    <w:rsid w:val="00B5121A"/>
    <w:rsid w:val="00B5218A"/>
    <w:rsid w:val="00B52555"/>
    <w:rsid w:val="00B52720"/>
    <w:rsid w:val="00B528A2"/>
    <w:rsid w:val="00B52F4D"/>
    <w:rsid w:val="00B531B4"/>
    <w:rsid w:val="00B5423A"/>
    <w:rsid w:val="00B55B8D"/>
    <w:rsid w:val="00B55D3E"/>
    <w:rsid w:val="00B566FF"/>
    <w:rsid w:val="00B575F2"/>
    <w:rsid w:val="00B57682"/>
    <w:rsid w:val="00B579C3"/>
    <w:rsid w:val="00B57B55"/>
    <w:rsid w:val="00B60D52"/>
    <w:rsid w:val="00B61C4C"/>
    <w:rsid w:val="00B61D92"/>
    <w:rsid w:val="00B61EA1"/>
    <w:rsid w:val="00B626B4"/>
    <w:rsid w:val="00B64E26"/>
    <w:rsid w:val="00B655D3"/>
    <w:rsid w:val="00B65953"/>
    <w:rsid w:val="00B66004"/>
    <w:rsid w:val="00B662DF"/>
    <w:rsid w:val="00B66A36"/>
    <w:rsid w:val="00B70A7C"/>
    <w:rsid w:val="00B70FB8"/>
    <w:rsid w:val="00B71455"/>
    <w:rsid w:val="00B7147D"/>
    <w:rsid w:val="00B71863"/>
    <w:rsid w:val="00B7258E"/>
    <w:rsid w:val="00B72899"/>
    <w:rsid w:val="00B7381B"/>
    <w:rsid w:val="00B740CA"/>
    <w:rsid w:val="00B74910"/>
    <w:rsid w:val="00B749CC"/>
    <w:rsid w:val="00B74E92"/>
    <w:rsid w:val="00B765D5"/>
    <w:rsid w:val="00B768A9"/>
    <w:rsid w:val="00B76914"/>
    <w:rsid w:val="00B804F2"/>
    <w:rsid w:val="00B808EE"/>
    <w:rsid w:val="00B81FCB"/>
    <w:rsid w:val="00B82E73"/>
    <w:rsid w:val="00B835FC"/>
    <w:rsid w:val="00B84008"/>
    <w:rsid w:val="00B84622"/>
    <w:rsid w:val="00B866B2"/>
    <w:rsid w:val="00B86A38"/>
    <w:rsid w:val="00B87749"/>
    <w:rsid w:val="00B87971"/>
    <w:rsid w:val="00B87B69"/>
    <w:rsid w:val="00B87F98"/>
    <w:rsid w:val="00B901B3"/>
    <w:rsid w:val="00B90A11"/>
    <w:rsid w:val="00B9188C"/>
    <w:rsid w:val="00B92390"/>
    <w:rsid w:val="00B927B9"/>
    <w:rsid w:val="00B92A65"/>
    <w:rsid w:val="00B92BBA"/>
    <w:rsid w:val="00B94183"/>
    <w:rsid w:val="00B942BC"/>
    <w:rsid w:val="00B9507D"/>
    <w:rsid w:val="00B95857"/>
    <w:rsid w:val="00B95E3C"/>
    <w:rsid w:val="00B960EE"/>
    <w:rsid w:val="00B97341"/>
    <w:rsid w:val="00BA0563"/>
    <w:rsid w:val="00BA110A"/>
    <w:rsid w:val="00BA168B"/>
    <w:rsid w:val="00BA1A10"/>
    <w:rsid w:val="00BA327C"/>
    <w:rsid w:val="00BA33A2"/>
    <w:rsid w:val="00BA3412"/>
    <w:rsid w:val="00BA3B3B"/>
    <w:rsid w:val="00BA3C94"/>
    <w:rsid w:val="00BA501C"/>
    <w:rsid w:val="00BA670D"/>
    <w:rsid w:val="00BA6943"/>
    <w:rsid w:val="00BA78F8"/>
    <w:rsid w:val="00BB0128"/>
    <w:rsid w:val="00BB0A9F"/>
    <w:rsid w:val="00BB0F3E"/>
    <w:rsid w:val="00BB13D5"/>
    <w:rsid w:val="00BB1C48"/>
    <w:rsid w:val="00BB3B26"/>
    <w:rsid w:val="00BB4776"/>
    <w:rsid w:val="00BB59A4"/>
    <w:rsid w:val="00BB609A"/>
    <w:rsid w:val="00BB653A"/>
    <w:rsid w:val="00BB7BC9"/>
    <w:rsid w:val="00BB7E1A"/>
    <w:rsid w:val="00BC0607"/>
    <w:rsid w:val="00BC1382"/>
    <w:rsid w:val="00BC312B"/>
    <w:rsid w:val="00BC4F82"/>
    <w:rsid w:val="00BC5726"/>
    <w:rsid w:val="00BC6EAC"/>
    <w:rsid w:val="00BC71D8"/>
    <w:rsid w:val="00BC7406"/>
    <w:rsid w:val="00BC7BDF"/>
    <w:rsid w:val="00BD0876"/>
    <w:rsid w:val="00BD0B43"/>
    <w:rsid w:val="00BD0BC0"/>
    <w:rsid w:val="00BD197A"/>
    <w:rsid w:val="00BD3450"/>
    <w:rsid w:val="00BD37F3"/>
    <w:rsid w:val="00BD3A73"/>
    <w:rsid w:val="00BD57C6"/>
    <w:rsid w:val="00BD5DE8"/>
    <w:rsid w:val="00BD6A58"/>
    <w:rsid w:val="00BD6E10"/>
    <w:rsid w:val="00BD7833"/>
    <w:rsid w:val="00BE1EA7"/>
    <w:rsid w:val="00BE28D0"/>
    <w:rsid w:val="00BE456A"/>
    <w:rsid w:val="00BE51DA"/>
    <w:rsid w:val="00BE54F3"/>
    <w:rsid w:val="00BE60C6"/>
    <w:rsid w:val="00BE612E"/>
    <w:rsid w:val="00BF1C24"/>
    <w:rsid w:val="00BF42CC"/>
    <w:rsid w:val="00BF5129"/>
    <w:rsid w:val="00BF563F"/>
    <w:rsid w:val="00BF660B"/>
    <w:rsid w:val="00BF69E9"/>
    <w:rsid w:val="00BF6ACA"/>
    <w:rsid w:val="00BF794F"/>
    <w:rsid w:val="00BF7C83"/>
    <w:rsid w:val="00BF7D6D"/>
    <w:rsid w:val="00BF7F79"/>
    <w:rsid w:val="00C03BDA"/>
    <w:rsid w:val="00C04105"/>
    <w:rsid w:val="00C04B8E"/>
    <w:rsid w:val="00C04CB8"/>
    <w:rsid w:val="00C06F4E"/>
    <w:rsid w:val="00C1055B"/>
    <w:rsid w:val="00C10882"/>
    <w:rsid w:val="00C1124D"/>
    <w:rsid w:val="00C11D0A"/>
    <w:rsid w:val="00C12F13"/>
    <w:rsid w:val="00C13099"/>
    <w:rsid w:val="00C1390B"/>
    <w:rsid w:val="00C146E6"/>
    <w:rsid w:val="00C16843"/>
    <w:rsid w:val="00C20079"/>
    <w:rsid w:val="00C2014C"/>
    <w:rsid w:val="00C20CE8"/>
    <w:rsid w:val="00C2283D"/>
    <w:rsid w:val="00C22C91"/>
    <w:rsid w:val="00C22CC1"/>
    <w:rsid w:val="00C24069"/>
    <w:rsid w:val="00C248E6"/>
    <w:rsid w:val="00C254AB"/>
    <w:rsid w:val="00C25E5A"/>
    <w:rsid w:val="00C26A04"/>
    <w:rsid w:val="00C27769"/>
    <w:rsid w:val="00C27C3E"/>
    <w:rsid w:val="00C27C7E"/>
    <w:rsid w:val="00C27D84"/>
    <w:rsid w:val="00C315D8"/>
    <w:rsid w:val="00C316ED"/>
    <w:rsid w:val="00C31B31"/>
    <w:rsid w:val="00C322CB"/>
    <w:rsid w:val="00C3396F"/>
    <w:rsid w:val="00C33D96"/>
    <w:rsid w:val="00C34230"/>
    <w:rsid w:val="00C3465C"/>
    <w:rsid w:val="00C34BA7"/>
    <w:rsid w:val="00C35C04"/>
    <w:rsid w:val="00C35D2C"/>
    <w:rsid w:val="00C35E07"/>
    <w:rsid w:val="00C36229"/>
    <w:rsid w:val="00C3624E"/>
    <w:rsid w:val="00C36D7E"/>
    <w:rsid w:val="00C37318"/>
    <w:rsid w:val="00C37C93"/>
    <w:rsid w:val="00C40059"/>
    <w:rsid w:val="00C4062F"/>
    <w:rsid w:val="00C43CBC"/>
    <w:rsid w:val="00C443C7"/>
    <w:rsid w:val="00C44EC6"/>
    <w:rsid w:val="00C45EC3"/>
    <w:rsid w:val="00C47ADC"/>
    <w:rsid w:val="00C50856"/>
    <w:rsid w:val="00C50AA1"/>
    <w:rsid w:val="00C5100F"/>
    <w:rsid w:val="00C51680"/>
    <w:rsid w:val="00C52031"/>
    <w:rsid w:val="00C54661"/>
    <w:rsid w:val="00C5559F"/>
    <w:rsid w:val="00C5584D"/>
    <w:rsid w:val="00C55BCB"/>
    <w:rsid w:val="00C55DEA"/>
    <w:rsid w:val="00C55E7C"/>
    <w:rsid w:val="00C56CB1"/>
    <w:rsid w:val="00C57368"/>
    <w:rsid w:val="00C57871"/>
    <w:rsid w:val="00C60591"/>
    <w:rsid w:val="00C6283A"/>
    <w:rsid w:val="00C62BB6"/>
    <w:rsid w:val="00C62DC5"/>
    <w:rsid w:val="00C64227"/>
    <w:rsid w:val="00C644A9"/>
    <w:rsid w:val="00C6469A"/>
    <w:rsid w:val="00C656F0"/>
    <w:rsid w:val="00C656FA"/>
    <w:rsid w:val="00C65A24"/>
    <w:rsid w:val="00C664B6"/>
    <w:rsid w:val="00C67EEA"/>
    <w:rsid w:val="00C70247"/>
    <w:rsid w:val="00C707A2"/>
    <w:rsid w:val="00C709ED"/>
    <w:rsid w:val="00C714D4"/>
    <w:rsid w:val="00C71918"/>
    <w:rsid w:val="00C725C8"/>
    <w:rsid w:val="00C72923"/>
    <w:rsid w:val="00C72E4A"/>
    <w:rsid w:val="00C73227"/>
    <w:rsid w:val="00C7487C"/>
    <w:rsid w:val="00C74D5E"/>
    <w:rsid w:val="00C755BE"/>
    <w:rsid w:val="00C77BF2"/>
    <w:rsid w:val="00C82F91"/>
    <w:rsid w:val="00C83A25"/>
    <w:rsid w:val="00C8419D"/>
    <w:rsid w:val="00C84755"/>
    <w:rsid w:val="00C8494D"/>
    <w:rsid w:val="00C84C59"/>
    <w:rsid w:val="00C850AC"/>
    <w:rsid w:val="00C865D5"/>
    <w:rsid w:val="00C866FE"/>
    <w:rsid w:val="00C868E2"/>
    <w:rsid w:val="00C86925"/>
    <w:rsid w:val="00C86A6B"/>
    <w:rsid w:val="00C914BC"/>
    <w:rsid w:val="00C9251A"/>
    <w:rsid w:val="00C926F4"/>
    <w:rsid w:val="00C93469"/>
    <w:rsid w:val="00C93783"/>
    <w:rsid w:val="00C93F4E"/>
    <w:rsid w:val="00C9442C"/>
    <w:rsid w:val="00C95003"/>
    <w:rsid w:val="00C95A24"/>
    <w:rsid w:val="00C97CDF"/>
    <w:rsid w:val="00C97FCD"/>
    <w:rsid w:val="00CA00B8"/>
    <w:rsid w:val="00CA01EF"/>
    <w:rsid w:val="00CA2090"/>
    <w:rsid w:val="00CA28B4"/>
    <w:rsid w:val="00CA3669"/>
    <w:rsid w:val="00CA43C5"/>
    <w:rsid w:val="00CA45CB"/>
    <w:rsid w:val="00CA57AA"/>
    <w:rsid w:val="00CA5D21"/>
    <w:rsid w:val="00CA5FB8"/>
    <w:rsid w:val="00CA6157"/>
    <w:rsid w:val="00CA6324"/>
    <w:rsid w:val="00CA6D0F"/>
    <w:rsid w:val="00CA6FBF"/>
    <w:rsid w:val="00CB35FA"/>
    <w:rsid w:val="00CB3705"/>
    <w:rsid w:val="00CB3EA6"/>
    <w:rsid w:val="00CB4550"/>
    <w:rsid w:val="00CB50DE"/>
    <w:rsid w:val="00CB5DC8"/>
    <w:rsid w:val="00CB5FB1"/>
    <w:rsid w:val="00CB62CF"/>
    <w:rsid w:val="00CB72A5"/>
    <w:rsid w:val="00CB7EBB"/>
    <w:rsid w:val="00CC0148"/>
    <w:rsid w:val="00CC232C"/>
    <w:rsid w:val="00CC25B0"/>
    <w:rsid w:val="00CC4532"/>
    <w:rsid w:val="00CC520E"/>
    <w:rsid w:val="00CC6BF2"/>
    <w:rsid w:val="00CC6E3B"/>
    <w:rsid w:val="00CC772D"/>
    <w:rsid w:val="00CC7FA5"/>
    <w:rsid w:val="00CD06AC"/>
    <w:rsid w:val="00CD191D"/>
    <w:rsid w:val="00CD2310"/>
    <w:rsid w:val="00CD26E3"/>
    <w:rsid w:val="00CD35B9"/>
    <w:rsid w:val="00CD3856"/>
    <w:rsid w:val="00CD38C0"/>
    <w:rsid w:val="00CD391D"/>
    <w:rsid w:val="00CD3A70"/>
    <w:rsid w:val="00CD4666"/>
    <w:rsid w:val="00CD4D12"/>
    <w:rsid w:val="00CD55DC"/>
    <w:rsid w:val="00CD55FC"/>
    <w:rsid w:val="00CD6536"/>
    <w:rsid w:val="00CD72E7"/>
    <w:rsid w:val="00CD7A2B"/>
    <w:rsid w:val="00CD7DA7"/>
    <w:rsid w:val="00CD7E74"/>
    <w:rsid w:val="00CE0862"/>
    <w:rsid w:val="00CE17DD"/>
    <w:rsid w:val="00CE4098"/>
    <w:rsid w:val="00CE46B3"/>
    <w:rsid w:val="00CE47E3"/>
    <w:rsid w:val="00CE4B9B"/>
    <w:rsid w:val="00CE5607"/>
    <w:rsid w:val="00CE5623"/>
    <w:rsid w:val="00CE66DF"/>
    <w:rsid w:val="00CE71EC"/>
    <w:rsid w:val="00CE7BEE"/>
    <w:rsid w:val="00CF1195"/>
    <w:rsid w:val="00CF14FC"/>
    <w:rsid w:val="00CF27E9"/>
    <w:rsid w:val="00CF3BBD"/>
    <w:rsid w:val="00CF60EF"/>
    <w:rsid w:val="00CF614E"/>
    <w:rsid w:val="00CF6CAA"/>
    <w:rsid w:val="00CF7F09"/>
    <w:rsid w:val="00D00941"/>
    <w:rsid w:val="00D00A4C"/>
    <w:rsid w:val="00D03C71"/>
    <w:rsid w:val="00D04128"/>
    <w:rsid w:val="00D0437E"/>
    <w:rsid w:val="00D04D17"/>
    <w:rsid w:val="00D0742E"/>
    <w:rsid w:val="00D07667"/>
    <w:rsid w:val="00D07A70"/>
    <w:rsid w:val="00D10F04"/>
    <w:rsid w:val="00D11C3F"/>
    <w:rsid w:val="00D12871"/>
    <w:rsid w:val="00D136AC"/>
    <w:rsid w:val="00D13824"/>
    <w:rsid w:val="00D144E8"/>
    <w:rsid w:val="00D14E55"/>
    <w:rsid w:val="00D172E1"/>
    <w:rsid w:val="00D200B3"/>
    <w:rsid w:val="00D2016B"/>
    <w:rsid w:val="00D20AA7"/>
    <w:rsid w:val="00D22A83"/>
    <w:rsid w:val="00D23D28"/>
    <w:rsid w:val="00D245BA"/>
    <w:rsid w:val="00D250CC"/>
    <w:rsid w:val="00D2696B"/>
    <w:rsid w:val="00D2714A"/>
    <w:rsid w:val="00D27978"/>
    <w:rsid w:val="00D31EC2"/>
    <w:rsid w:val="00D35550"/>
    <w:rsid w:val="00D362E7"/>
    <w:rsid w:val="00D36427"/>
    <w:rsid w:val="00D364DA"/>
    <w:rsid w:val="00D36AF6"/>
    <w:rsid w:val="00D376DC"/>
    <w:rsid w:val="00D37F27"/>
    <w:rsid w:val="00D40143"/>
    <w:rsid w:val="00D40565"/>
    <w:rsid w:val="00D408DD"/>
    <w:rsid w:val="00D4165E"/>
    <w:rsid w:val="00D42099"/>
    <w:rsid w:val="00D421D0"/>
    <w:rsid w:val="00D42F29"/>
    <w:rsid w:val="00D43816"/>
    <w:rsid w:val="00D44B21"/>
    <w:rsid w:val="00D44B7A"/>
    <w:rsid w:val="00D455B5"/>
    <w:rsid w:val="00D46660"/>
    <w:rsid w:val="00D5153F"/>
    <w:rsid w:val="00D51B56"/>
    <w:rsid w:val="00D53645"/>
    <w:rsid w:val="00D54443"/>
    <w:rsid w:val="00D54605"/>
    <w:rsid w:val="00D55C5B"/>
    <w:rsid w:val="00D55C9B"/>
    <w:rsid w:val="00D55D27"/>
    <w:rsid w:val="00D571FC"/>
    <w:rsid w:val="00D574E1"/>
    <w:rsid w:val="00D57CB8"/>
    <w:rsid w:val="00D57D3F"/>
    <w:rsid w:val="00D61ADE"/>
    <w:rsid w:val="00D62CEF"/>
    <w:rsid w:val="00D63017"/>
    <w:rsid w:val="00D63E58"/>
    <w:rsid w:val="00D63FD9"/>
    <w:rsid w:val="00D646DF"/>
    <w:rsid w:val="00D65681"/>
    <w:rsid w:val="00D65CE9"/>
    <w:rsid w:val="00D66636"/>
    <w:rsid w:val="00D679D7"/>
    <w:rsid w:val="00D67AD3"/>
    <w:rsid w:val="00D7019F"/>
    <w:rsid w:val="00D708CE"/>
    <w:rsid w:val="00D70AB0"/>
    <w:rsid w:val="00D72010"/>
    <w:rsid w:val="00D73C31"/>
    <w:rsid w:val="00D74493"/>
    <w:rsid w:val="00D7455E"/>
    <w:rsid w:val="00D747BD"/>
    <w:rsid w:val="00D7518F"/>
    <w:rsid w:val="00D77B14"/>
    <w:rsid w:val="00D77C34"/>
    <w:rsid w:val="00D808D5"/>
    <w:rsid w:val="00D8107F"/>
    <w:rsid w:val="00D843DD"/>
    <w:rsid w:val="00D848A9"/>
    <w:rsid w:val="00D85546"/>
    <w:rsid w:val="00D85D89"/>
    <w:rsid w:val="00D872BB"/>
    <w:rsid w:val="00D8750F"/>
    <w:rsid w:val="00D878D8"/>
    <w:rsid w:val="00D9014D"/>
    <w:rsid w:val="00D90F0C"/>
    <w:rsid w:val="00D914DF"/>
    <w:rsid w:val="00D91666"/>
    <w:rsid w:val="00D91B39"/>
    <w:rsid w:val="00D928AD"/>
    <w:rsid w:val="00D950BA"/>
    <w:rsid w:val="00D96314"/>
    <w:rsid w:val="00D96DEE"/>
    <w:rsid w:val="00D97470"/>
    <w:rsid w:val="00D97D2F"/>
    <w:rsid w:val="00DA07B2"/>
    <w:rsid w:val="00DA0BE6"/>
    <w:rsid w:val="00DA18DE"/>
    <w:rsid w:val="00DA2157"/>
    <w:rsid w:val="00DA2642"/>
    <w:rsid w:val="00DA2CA8"/>
    <w:rsid w:val="00DA2CA9"/>
    <w:rsid w:val="00DA3797"/>
    <w:rsid w:val="00DA3C8B"/>
    <w:rsid w:val="00DA3E02"/>
    <w:rsid w:val="00DA5EA6"/>
    <w:rsid w:val="00DA72C3"/>
    <w:rsid w:val="00DA7A53"/>
    <w:rsid w:val="00DB05B9"/>
    <w:rsid w:val="00DB08F5"/>
    <w:rsid w:val="00DB09C3"/>
    <w:rsid w:val="00DB22FD"/>
    <w:rsid w:val="00DB45F2"/>
    <w:rsid w:val="00DB6953"/>
    <w:rsid w:val="00DB6E96"/>
    <w:rsid w:val="00DB7F1C"/>
    <w:rsid w:val="00DC0151"/>
    <w:rsid w:val="00DC090E"/>
    <w:rsid w:val="00DC1128"/>
    <w:rsid w:val="00DC1374"/>
    <w:rsid w:val="00DC1C00"/>
    <w:rsid w:val="00DC31DA"/>
    <w:rsid w:val="00DC35F5"/>
    <w:rsid w:val="00DC3873"/>
    <w:rsid w:val="00DC4189"/>
    <w:rsid w:val="00DC5DEE"/>
    <w:rsid w:val="00DC7232"/>
    <w:rsid w:val="00DD004B"/>
    <w:rsid w:val="00DD05F9"/>
    <w:rsid w:val="00DD11AC"/>
    <w:rsid w:val="00DD282D"/>
    <w:rsid w:val="00DD363A"/>
    <w:rsid w:val="00DD3BEF"/>
    <w:rsid w:val="00DD3DC4"/>
    <w:rsid w:val="00DD4C66"/>
    <w:rsid w:val="00DD689C"/>
    <w:rsid w:val="00DD72F6"/>
    <w:rsid w:val="00DD74D7"/>
    <w:rsid w:val="00DE00D9"/>
    <w:rsid w:val="00DE1924"/>
    <w:rsid w:val="00DE2316"/>
    <w:rsid w:val="00DE2F86"/>
    <w:rsid w:val="00DE3C62"/>
    <w:rsid w:val="00DE4E4E"/>
    <w:rsid w:val="00DE63C6"/>
    <w:rsid w:val="00DE6698"/>
    <w:rsid w:val="00DE6B54"/>
    <w:rsid w:val="00DE6D1A"/>
    <w:rsid w:val="00DE7656"/>
    <w:rsid w:val="00DE7C32"/>
    <w:rsid w:val="00DF0DC4"/>
    <w:rsid w:val="00DF1A45"/>
    <w:rsid w:val="00DF233A"/>
    <w:rsid w:val="00DF2F0C"/>
    <w:rsid w:val="00DF4037"/>
    <w:rsid w:val="00DF42B0"/>
    <w:rsid w:val="00DF67BC"/>
    <w:rsid w:val="00DF73F0"/>
    <w:rsid w:val="00E024E7"/>
    <w:rsid w:val="00E03BF9"/>
    <w:rsid w:val="00E03D2C"/>
    <w:rsid w:val="00E04129"/>
    <w:rsid w:val="00E04F4C"/>
    <w:rsid w:val="00E05561"/>
    <w:rsid w:val="00E05B18"/>
    <w:rsid w:val="00E05C7A"/>
    <w:rsid w:val="00E06E90"/>
    <w:rsid w:val="00E0751A"/>
    <w:rsid w:val="00E100C3"/>
    <w:rsid w:val="00E1188C"/>
    <w:rsid w:val="00E16521"/>
    <w:rsid w:val="00E16811"/>
    <w:rsid w:val="00E17679"/>
    <w:rsid w:val="00E17F5E"/>
    <w:rsid w:val="00E20147"/>
    <w:rsid w:val="00E20328"/>
    <w:rsid w:val="00E20E9B"/>
    <w:rsid w:val="00E21C35"/>
    <w:rsid w:val="00E21CCF"/>
    <w:rsid w:val="00E22563"/>
    <w:rsid w:val="00E235F6"/>
    <w:rsid w:val="00E249AB"/>
    <w:rsid w:val="00E30E7A"/>
    <w:rsid w:val="00E3202D"/>
    <w:rsid w:val="00E325C5"/>
    <w:rsid w:val="00E32BE0"/>
    <w:rsid w:val="00E337DF"/>
    <w:rsid w:val="00E33D24"/>
    <w:rsid w:val="00E33D2D"/>
    <w:rsid w:val="00E33DDD"/>
    <w:rsid w:val="00E3445B"/>
    <w:rsid w:val="00E3683E"/>
    <w:rsid w:val="00E376F1"/>
    <w:rsid w:val="00E40474"/>
    <w:rsid w:val="00E40BDA"/>
    <w:rsid w:val="00E4131C"/>
    <w:rsid w:val="00E42CEE"/>
    <w:rsid w:val="00E4497C"/>
    <w:rsid w:val="00E44DEC"/>
    <w:rsid w:val="00E457E4"/>
    <w:rsid w:val="00E458A9"/>
    <w:rsid w:val="00E46ED4"/>
    <w:rsid w:val="00E473AC"/>
    <w:rsid w:val="00E478DF"/>
    <w:rsid w:val="00E50050"/>
    <w:rsid w:val="00E51D39"/>
    <w:rsid w:val="00E5353D"/>
    <w:rsid w:val="00E5469B"/>
    <w:rsid w:val="00E55BF4"/>
    <w:rsid w:val="00E5627A"/>
    <w:rsid w:val="00E57AE4"/>
    <w:rsid w:val="00E605E6"/>
    <w:rsid w:val="00E60797"/>
    <w:rsid w:val="00E61A6E"/>
    <w:rsid w:val="00E61D88"/>
    <w:rsid w:val="00E6252A"/>
    <w:rsid w:val="00E630B3"/>
    <w:rsid w:val="00E654CE"/>
    <w:rsid w:val="00E65BC5"/>
    <w:rsid w:val="00E66267"/>
    <w:rsid w:val="00E66CDE"/>
    <w:rsid w:val="00E66E5C"/>
    <w:rsid w:val="00E7015C"/>
    <w:rsid w:val="00E71473"/>
    <w:rsid w:val="00E71B83"/>
    <w:rsid w:val="00E74477"/>
    <w:rsid w:val="00E749B9"/>
    <w:rsid w:val="00E74FC0"/>
    <w:rsid w:val="00E7601D"/>
    <w:rsid w:val="00E7645B"/>
    <w:rsid w:val="00E76947"/>
    <w:rsid w:val="00E7697A"/>
    <w:rsid w:val="00E76D79"/>
    <w:rsid w:val="00E76E2E"/>
    <w:rsid w:val="00E7706B"/>
    <w:rsid w:val="00E775E8"/>
    <w:rsid w:val="00E77EFD"/>
    <w:rsid w:val="00E81D15"/>
    <w:rsid w:val="00E82223"/>
    <w:rsid w:val="00E8230D"/>
    <w:rsid w:val="00E82ED2"/>
    <w:rsid w:val="00E8339C"/>
    <w:rsid w:val="00E834FA"/>
    <w:rsid w:val="00E83FEE"/>
    <w:rsid w:val="00E841D5"/>
    <w:rsid w:val="00E8428C"/>
    <w:rsid w:val="00E85282"/>
    <w:rsid w:val="00E85A95"/>
    <w:rsid w:val="00E87240"/>
    <w:rsid w:val="00E874ED"/>
    <w:rsid w:val="00E8760C"/>
    <w:rsid w:val="00E901C5"/>
    <w:rsid w:val="00E90977"/>
    <w:rsid w:val="00E91153"/>
    <w:rsid w:val="00E9147A"/>
    <w:rsid w:val="00E92E42"/>
    <w:rsid w:val="00E93083"/>
    <w:rsid w:val="00E93950"/>
    <w:rsid w:val="00E9413B"/>
    <w:rsid w:val="00E944CC"/>
    <w:rsid w:val="00E9766A"/>
    <w:rsid w:val="00EA0329"/>
    <w:rsid w:val="00EA3360"/>
    <w:rsid w:val="00EA364A"/>
    <w:rsid w:val="00EA43EC"/>
    <w:rsid w:val="00EA6AF7"/>
    <w:rsid w:val="00EB039B"/>
    <w:rsid w:val="00EB0D96"/>
    <w:rsid w:val="00EB0DFB"/>
    <w:rsid w:val="00EB0F59"/>
    <w:rsid w:val="00EB13F9"/>
    <w:rsid w:val="00EB1E42"/>
    <w:rsid w:val="00EB2D11"/>
    <w:rsid w:val="00EB31CC"/>
    <w:rsid w:val="00EB40B6"/>
    <w:rsid w:val="00EB4550"/>
    <w:rsid w:val="00EB49F4"/>
    <w:rsid w:val="00EB5CC8"/>
    <w:rsid w:val="00EC0285"/>
    <w:rsid w:val="00EC0618"/>
    <w:rsid w:val="00EC1166"/>
    <w:rsid w:val="00EC2A58"/>
    <w:rsid w:val="00EC2D85"/>
    <w:rsid w:val="00EC38DB"/>
    <w:rsid w:val="00EC3A34"/>
    <w:rsid w:val="00EC53CA"/>
    <w:rsid w:val="00EC6558"/>
    <w:rsid w:val="00EC6B6A"/>
    <w:rsid w:val="00EC6B87"/>
    <w:rsid w:val="00EC71AE"/>
    <w:rsid w:val="00EC7B92"/>
    <w:rsid w:val="00ED04BB"/>
    <w:rsid w:val="00ED1D01"/>
    <w:rsid w:val="00ED2200"/>
    <w:rsid w:val="00ED28C1"/>
    <w:rsid w:val="00ED29AF"/>
    <w:rsid w:val="00ED2E9D"/>
    <w:rsid w:val="00ED3B14"/>
    <w:rsid w:val="00ED3B1C"/>
    <w:rsid w:val="00ED52BA"/>
    <w:rsid w:val="00ED5F63"/>
    <w:rsid w:val="00ED6437"/>
    <w:rsid w:val="00ED6B2F"/>
    <w:rsid w:val="00ED6DA2"/>
    <w:rsid w:val="00ED7D75"/>
    <w:rsid w:val="00EE11BA"/>
    <w:rsid w:val="00EE1418"/>
    <w:rsid w:val="00EE20E8"/>
    <w:rsid w:val="00EE3E42"/>
    <w:rsid w:val="00EE4318"/>
    <w:rsid w:val="00EE4B4B"/>
    <w:rsid w:val="00EE4D5C"/>
    <w:rsid w:val="00EE5515"/>
    <w:rsid w:val="00EE5889"/>
    <w:rsid w:val="00EE58E3"/>
    <w:rsid w:val="00EE5AA6"/>
    <w:rsid w:val="00EE5C59"/>
    <w:rsid w:val="00EE6309"/>
    <w:rsid w:val="00EE6665"/>
    <w:rsid w:val="00EE67C4"/>
    <w:rsid w:val="00EE7374"/>
    <w:rsid w:val="00EE76EB"/>
    <w:rsid w:val="00EF0343"/>
    <w:rsid w:val="00EF09C7"/>
    <w:rsid w:val="00EF0CF7"/>
    <w:rsid w:val="00EF1C0A"/>
    <w:rsid w:val="00EF21DA"/>
    <w:rsid w:val="00EF3145"/>
    <w:rsid w:val="00EF397B"/>
    <w:rsid w:val="00EF4508"/>
    <w:rsid w:val="00EF49DA"/>
    <w:rsid w:val="00EF6142"/>
    <w:rsid w:val="00EF6DF1"/>
    <w:rsid w:val="00EF70A6"/>
    <w:rsid w:val="00EF7A81"/>
    <w:rsid w:val="00F0000E"/>
    <w:rsid w:val="00F00266"/>
    <w:rsid w:val="00F006DD"/>
    <w:rsid w:val="00F0124D"/>
    <w:rsid w:val="00F0175D"/>
    <w:rsid w:val="00F01E42"/>
    <w:rsid w:val="00F027DD"/>
    <w:rsid w:val="00F02A9E"/>
    <w:rsid w:val="00F02B6C"/>
    <w:rsid w:val="00F033E9"/>
    <w:rsid w:val="00F034DA"/>
    <w:rsid w:val="00F038B5"/>
    <w:rsid w:val="00F039F4"/>
    <w:rsid w:val="00F03E8D"/>
    <w:rsid w:val="00F055AB"/>
    <w:rsid w:val="00F0581E"/>
    <w:rsid w:val="00F05893"/>
    <w:rsid w:val="00F0634F"/>
    <w:rsid w:val="00F06F20"/>
    <w:rsid w:val="00F06F8C"/>
    <w:rsid w:val="00F116FE"/>
    <w:rsid w:val="00F121C6"/>
    <w:rsid w:val="00F137F2"/>
    <w:rsid w:val="00F13DE4"/>
    <w:rsid w:val="00F14162"/>
    <w:rsid w:val="00F14786"/>
    <w:rsid w:val="00F15406"/>
    <w:rsid w:val="00F15A89"/>
    <w:rsid w:val="00F15FE8"/>
    <w:rsid w:val="00F163E1"/>
    <w:rsid w:val="00F17AF1"/>
    <w:rsid w:val="00F17F94"/>
    <w:rsid w:val="00F2248B"/>
    <w:rsid w:val="00F2287F"/>
    <w:rsid w:val="00F24ECC"/>
    <w:rsid w:val="00F2628C"/>
    <w:rsid w:val="00F27869"/>
    <w:rsid w:val="00F27E2F"/>
    <w:rsid w:val="00F3090F"/>
    <w:rsid w:val="00F31BC6"/>
    <w:rsid w:val="00F31EA5"/>
    <w:rsid w:val="00F32624"/>
    <w:rsid w:val="00F3367E"/>
    <w:rsid w:val="00F34568"/>
    <w:rsid w:val="00F34C93"/>
    <w:rsid w:val="00F35BAC"/>
    <w:rsid w:val="00F35C84"/>
    <w:rsid w:val="00F3659B"/>
    <w:rsid w:val="00F36908"/>
    <w:rsid w:val="00F37732"/>
    <w:rsid w:val="00F42D01"/>
    <w:rsid w:val="00F446E0"/>
    <w:rsid w:val="00F4510A"/>
    <w:rsid w:val="00F45941"/>
    <w:rsid w:val="00F46472"/>
    <w:rsid w:val="00F4686C"/>
    <w:rsid w:val="00F47279"/>
    <w:rsid w:val="00F47329"/>
    <w:rsid w:val="00F473F7"/>
    <w:rsid w:val="00F47628"/>
    <w:rsid w:val="00F476BA"/>
    <w:rsid w:val="00F50039"/>
    <w:rsid w:val="00F50B90"/>
    <w:rsid w:val="00F515C0"/>
    <w:rsid w:val="00F5247C"/>
    <w:rsid w:val="00F5461E"/>
    <w:rsid w:val="00F5548E"/>
    <w:rsid w:val="00F56300"/>
    <w:rsid w:val="00F5671C"/>
    <w:rsid w:val="00F56CC5"/>
    <w:rsid w:val="00F57142"/>
    <w:rsid w:val="00F57226"/>
    <w:rsid w:val="00F572F0"/>
    <w:rsid w:val="00F57EBF"/>
    <w:rsid w:val="00F6034B"/>
    <w:rsid w:val="00F60385"/>
    <w:rsid w:val="00F61765"/>
    <w:rsid w:val="00F61892"/>
    <w:rsid w:val="00F61BD0"/>
    <w:rsid w:val="00F629A6"/>
    <w:rsid w:val="00F62AC9"/>
    <w:rsid w:val="00F62D5A"/>
    <w:rsid w:val="00F6324B"/>
    <w:rsid w:val="00F63A21"/>
    <w:rsid w:val="00F63ED6"/>
    <w:rsid w:val="00F6483D"/>
    <w:rsid w:val="00F64FE9"/>
    <w:rsid w:val="00F65876"/>
    <w:rsid w:val="00F66CA3"/>
    <w:rsid w:val="00F671C7"/>
    <w:rsid w:val="00F6735D"/>
    <w:rsid w:val="00F701CE"/>
    <w:rsid w:val="00F701DD"/>
    <w:rsid w:val="00F702C1"/>
    <w:rsid w:val="00F70937"/>
    <w:rsid w:val="00F70DD0"/>
    <w:rsid w:val="00F72FDD"/>
    <w:rsid w:val="00F734ED"/>
    <w:rsid w:val="00F74809"/>
    <w:rsid w:val="00F74E62"/>
    <w:rsid w:val="00F7620D"/>
    <w:rsid w:val="00F76B8E"/>
    <w:rsid w:val="00F77C7C"/>
    <w:rsid w:val="00F80593"/>
    <w:rsid w:val="00F80853"/>
    <w:rsid w:val="00F81638"/>
    <w:rsid w:val="00F81B68"/>
    <w:rsid w:val="00F81F43"/>
    <w:rsid w:val="00F8210B"/>
    <w:rsid w:val="00F82954"/>
    <w:rsid w:val="00F85141"/>
    <w:rsid w:val="00F85A33"/>
    <w:rsid w:val="00F862DD"/>
    <w:rsid w:val="00F86CD3"/>
    <w:rsid w:val="00F8798E"/>
    <w:rsid w:val="00F914F0"/>
    <w:rsid w:val="00F936CD"/>
    <w:rsid w:val="00F93DDB"/>
    <w:rsid w:val="00F94B7E"/>
    <w:rsid w:val="00F95497"/>
    <w:rsid w:val="00F95882"/>
    <w:rsid w:val="00F95AB5"/>
    <w:rsid w:val="00F9686B"/>
    <w:rsid w:val="00F97144"/>
    <w:rsid w:val="00F971C0"/>
    <w:rsid w:val="00F97473"/>
    <w:rsid w:val="00FA051E"/>
    <w:rsid w:val="00FA1D22"/>
    <w:rsid w:val="00FA5979"/>
    <w:rsid w:val="00FA5D26"/>
    <w:rsid w:val="00FA6503"/>
    <w:rsid w:val="00FA6C0E"/>
    <w:rsid w:val="00FA6F5C"/>
    <w:rsid w:val="00FA7864"/>
    <w:rsid w:val="00FB1CAC"/>
    <w:rsid w:val="00FB24B3"/>
    <w:rsid w:val="00FB2AB3"/>
    <w:rsid w:val="00FB3285"/>
    <w:rsid w:val="00FB39F5"/>
    <w:rsid w:val="00FB4973"/>
    <w:rsid w:val="00FB5953"/>
    <w:rsid w:val="00FB59AC"/>
    <w:rsid w:val="00FB69EF"/>
    <w:rsid w:val="00FC036F"/>
    <w:rsid w:val="00FC04E8"/>
    <w:rsid w:val="00FC188B"/>
    <w:rsid w:val="00FC2DD0"/>
    <w:rsid w:val="00FC3FF6"/>
    <w:rsid w:val="00FC43C6"/>
    <w:rsid w:val="00FC4404"/>
    <w:rsid w:val="00FC4D1C"/>
    <w:rsid w:val="00FC61AA"/>
    <w:rsid w:val="00FC7893"/>
    <w:rsid w:val="00FC7E52"/>
    <w:rsid w:val="00FC7F02"/>
    <w:rsid w:val="00FD0583"/>
    <w:rsid w:val="00FD0599"/>
    <w:rsid w:val="00FD088E"/>
    <w:rsid w:val="00FD0892"/>
    <w:rsid w:val="00FD101E"/>
    <w:rsid w:val="00FD1205"/>
    <w:rsid w:val="00FD1574"/>
    <w:rsid w:val="00FD188A"/>
    <w:rsid w:val="00FD1D1D"/>
    <w:rsid w:val="00FD2E5D"/>
    <w:rsid w:val="00FD3A13"/>
    <w:rsid w:val="00FD4368"/>
    <w:rsid w:val="00FD48AD"/>
    <w:rsid w:val="00FD4DA1"/>
    <w:rsid w:val="00FD6C8A"/>
    <w:rsid w:val="00FD729D"/>
    <w:rsid w:val="00FE0CAE"/>
    <w:rsid w:val="00FE0FEF"/>
    <w:rsid w:val="00FE136D"/>
    <w:rsid w:val="00FE1730"/>
    <w:rsid w:val="00FE1879"/>
    <w:rsid w:val="00FE1A59"/>
    <w:rsid w:val="00FE2FF2"/>
    <w:rsid w:val="00FE3928"/>
    <w:rsid w:val="00FE4B35"/>
    <w:rsid w:val="00FE4BC2"/>
    <w:rsid w:val="00FE574C"/>
    <w:rsid w:val="00FE670B"/>
    <w:rsid w:val="00FE70A1"/>
    <w:rsid w:val="00FE7EA4"/>
    <w:rsid w:val="00FE7F31"/>
    <w:rsid w:val="00FF0D33"/>
    <w:rsid w:val="00FF1594"/>
    <w:rsid w:val="00FF16FA"/>
    <w:rsid w:val="00FF207F"/>
    <w:rsid w:val="00FF2E5D"/>
    <w:rsid w:val="00FF365B"/>
    <w:rsid w:val="00FF5365"/>
    <w:rsid w:val="00FF64BA"/>
    <w:rsid w:val="00FF6F38"/>
    <w:rsid w:val="00FF7C19"/>
    <w:rsid w:val="02770960"/>
    <w:rsid w:val="03EF7E2E"/>
    <w:rsid w:val="06A784EC"/>
    <w:rsid w:val="07307488"/>
    <w:rsid w:val="0BA96909"/>
    <w:rsid w:val="0BADEA9B"/>
    <w:rsid w:val="0C6430EB"/>
    <w:rsid w:val="0EF2B9E7"/>
    <w:rsid w:val="12B5F6F1"/>
    <w:rsid w:val="13332B8D"/>
    <w:rsid w:val="13A77C58"/>
    <w:rsid w:val="1914EA85"/>
    <w:rsid w:val="2506AB3C"/>
    <w:rsid w:val="260BA903"/>
    <w:rsid w:val="2938395D"/>
    <w:rsid w:val="293CB6A6"/>
    <w:rsid w:val="30382BEE"/>
    <w:rsid w:val="30415198"/>
    <w:rsid w:val="31934ECE"/>
    <w:rsid w:val="3A946DBE"/>
    <w:rsid w:val="3AB13D2B"/>
    <w:rsid w:val="3BC94F86"/>
    <w:rsid w:val="3E580AD8"/>
    <w:rsid w:val="41EA1737"/>
    <w:rsid w:val="4300170F"/>
    <w:rsid w:val="436D5E67"/>
    <w:rsid w:val="44758E96"/>
    <w:rsid w:val="48057C7D"/>
    <w:rsid w:val="488898AB"/>
    <w:rsid w:val="4894F1AB"/>
    <w:rsid w:val="48953331"/>
    <w:rsid w:val="490A269D"/>
    <w:rsid w:val="4A4833B4"/>
    <w:rsid w:val="4CD8EDA0"/>
    <w:rsid w:val="52B94A13"/>
    <w:rsid w:val="556D0ADA"/>
    <w:rsid w:val="5A4C9E92"/>
    <w:rsid w:val="5E43C727"/>
    <w:rsid w:val="5E613A8A"/>
    <w:rsid w:val="613E0054"/>
    <w:rsid w:val="634F5C09"/>
    <w:rsid w:val="63664074"/>
    <w:rsid w:val="6B1E5B5B"/>
    <w:rsid w:val="6C31230F"/>
    <w:rsid w:val="716AB54F"/>
    <w:rsid w:val="72809C37"/>
    <w:rsid w:val="72BB2E73"/>
    <w:rsid w:val="753AA0AC"/>
    <w:rsid w:val="75FDDF96"/>
    <w:rsid w:val="77F04463"/>
    <w:rsid w:val="78F75754"/>
    <w:rsid w:val="79514DB8"/>
    <w:rsid w:val="7B763B4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chartTrackingRefBased/>
  <w15:docId w15:val="{10D27440-483D-C949-A3BC-FF675C15F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01C"/>
    <w:rPr>
      <w:rFonts w:ascii="Arial" w:hAnsi="Arial" w:cs="Times New Roman"/>
      <w:sz w:val="24"/>
      <w:szCs w:val="20"/>
      <w:lang w:val="fr-CH" w:eastAsia="fr-FR"/>
    </w:rPr>
  </w:style>
  <w:style w:type="paragraph" w:styleId="Heading1">
    <w:name w:val="heading 1"/>
    <w:basedOn w:val="Normal"/>
    <w:next w:val="Normal"/>
    <w:link w:val="Heading1Char"/>
    <w:uiPriority w:val="9"/>
    <w:qFormat/>
    <w:rsid w:val="003F58E1"/>
    <w:pPr>
      <w:keepNext/>
      <w:keepLines/>
      <w:numPr>
        <w:numId w:val="2"/>
      </w:numPr>
      <w:spacing w:before="240"/>
      <w:outlineLvl w:val="0"/>
    </w:pPr>
    <w:rPr>
      <w:rFonts w:eastAsiaTheme="majorEastAsia" w:cs="Arial"/>
      <w:b/>
      <w:color w:val="2F5496" w:themeColor="accent1" w:themeShade="BF"/>
      <w:sz w:val="32"/>
      <w:szCs w:val="32"/>
      <w:lang w:val="fr-BE"/>
    </w:rPr>
  </w:style>
  <w:style w:type="paragraph" w:styleId="Heading2">
    <w:name w:val="heading 2"/>
    <w:basedOn w:val="Normal"/>
    <w:next w:val="Normal"/>
    <w:link w:val="Heading2Char"/>
    <w:uiPriority w:val="9"/>
    <w:unhideWhenUsed/>
    <w:qFormat/>
    <w:rsid w:val="003F58E1"/>
    <w:pPr>
      <w:keepNext/>
      <w:keepLines/>
      <w:numPr>
        <w:ilvl w:val="1"/>
        <w:numId w:val="2"/>
      </w:numPr>
      <w:spacing w:before="40"/>
      <w:outlineLvl w:val="1"/>
    </w:pPr>
    <w:rPr>
      <w:rFonts w:eastAsiaTheme="majorEastAsia" w:cs="Arial"/>
      <w:b/>
      <w:color w:val="2F5496" w:themeColor="accent1" w:themeShade="BF"/>
      <w:sz w:val="26"/>
      <w:szCs w:val="26"/>
      <w:lang w:val="fr-BE"/>
    </w:rPr>
  </w:style>
  <w:style w:type="paragraph" w:styleId="Heading3">
    <w:name w:val="heading 3"/>
    <w:basedOn w:val="Normal"/>
    <w:next w:val="Normal"/>
    <w:link w:val="Heading3Char"/>
    <w:uiPriority w:val="9"/>
    <w:unhideWhenUsed/>
    <w:qFormat/>
    <w:rsid w:val="003F58E1"/>
    <w:pPr>
      <w:keepNext/>
      <w:keepLines/>
      <w:numPr>
        <w:ilvl w:val="2"/>
        <w:numId w:val="2"/>
      </w:numPr>
      <w:spacing w:before="40"/>
      <w:outlineLvl w:val="2"/>
    </w:pPr>
    <w:rPr>
      <w:rFonts w:eastAsiaTheme="majorEastAsia" w:cs="Arial"/>
      <w:b/>
      <w:color w:val="1F3763" w:themeColor="accent1" w:themeShade="7F"/>
      <w:szCs w:val="24"/>
    </w:rPr>
  </w:style>
  <w:style w:type="paragraph" w:styleId="Heading4">
    <w:name w:val="heading 4"/>
    <w:basedOn w:val="Normal"/>
    <w:next w:val="Normal"/>
    <w:link w:val="Heading4Char"/>
    <w:uiPriority w:val="9"/>
    <w:unhideWhenUsed/>
    <w:qFormat/>
    <w:rsid w:val="005C662D"/>
    <w:pPr>
      <w:keepNext/>
      <w:keepLines/>
      <w:numPr>
        <w:ilvl w:val="3"/>
        <w:numId w:val="2"/>
      </w:numPr>
      <w:spacing w:before="40"/>
      <w:outlineLvl w:val="3"/>
    </w:pPr>
    <w:rPr>
      <w:rFonts w:eastAsiaTheme="majorEastAsia" w:cs="Arial"/>
      <w:i/>
      <w:iCs/>
      <w:color w:val="2F5496" w:themeColor="accent1" w:themeShade="BF"/>
      <w:lang w:val="fr-BE"/>
    </w:rPr>
  </w:style>
  <w:style w:type="paragraph" w:styleId="Heading5">
    <w:name w:val="heading 5"/>
    <w:basedOn w:val="Normal"/>
    <w:next w:val="Normal"/>
    <w:link w:val="Heading5Char"/>
    <w:uiPriority w:val="9"/>
    <w:unhideWhenUsed/>
    <w:qFormat/>
    <w:rsid w:val="007201BA"/>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Heading7">
    <w:name w:val="heading 7"/>
    <w:basedOn w:val="Normal"/>
    <w:next w:val="Normal"/>
    <w:link w:val="Heading7Char"/>
    <w:uiPriority w:val="9"/>
    <w:semiHidden/>
    <w:unhideWhenUsed/>
    <w:qFormat/>
    <w:rsid w:val="007201BA"/>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01B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01B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DefaultParagraphFon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DefaultParagraphFon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DefaultParagraphFont"/>
    <w:link w:val="DocTitle"/>
    <w:rsid w:val="00811CD8"/>
    <w:rPr>
      <w:rFonts w:ascii="Arial" w:hAnsi="Arial"/>
      <w:sz w:val="24"/>
      <w:szCs w:val="24"/>
      <w:lang w:val="en-US" w:eastAsia="fr-FR"/>
    </w:rPr>
  </w:style>
  <w:style w:type="paragraph" w:customStyle="1" w:styleId="AppendixStyle">
    <w:name w:val="Appendix_Style"/>
    <w:basedOn w:val="Caption"/>
    <w:link w:val="AppendixStyleChar"/>
    <w:qFormat/>
    <w:rsid w:val="00AB2EB6"/>
    <w:pPr>
      <w:numPr>
        <w:numId w:val="1"/>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DefaultParagraphFont"/>
    <w:link w:val="AppendixStyle"/>
    <w:rsid w:val="00AB2EB6"/>
    <w:rPr>
      <w:rFonts w:ascii="Arial" w:eastAsiaTheme="minorHAnsi" w:hAnsi="Arial"/>
      <w:b/>
      <w:color w:val="00B050"/>
      <w:sz w:val="32"/>
      <w:lang w:eastAsia="fr-FR"/>
    </w:rPr>
  </w:style>
  <w:style w:type="paragraph" w:styleId="Caption">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9E41BF"/>
    <w:rPr>
      <w:color w:val="0563C1" w:themeColor="hyperlink"/>
      <w:u w:val="single"/>
    </w:rPr>
  </w:style>
  <w:style w:type="character" w:customStyle="1" w:styleId="UnresolvedMention1">
    <w:name w:val="Unresolved Mention1"/>
    <w:basedOn w:val="DefaultParagraphFont"/>
    <w:uiPriority w:val="99"/>
    <w:semiHidden/>
    <w:unhideWhenUsed/>
    <w:rsid w:val="009E41BF"/>
    <w:rPr>
      <w:color w:val="808080"/>
      <w:shd w:val="clear" w:color="auto" w:fill="E6E6E6"/>
    </w:rPr>
  </w:style>
  <w:style w:type="paragraph" w:styleId="ListParagraph">
    <w:name w:val="List Paragraph"/>
    <w:basedOn w:val="Normal"/>
    <w:uiPriority w:val="34"/>
    <w:qFormat/>
    <w:rsid w:val="00F734ED"/>
    <w:pPr>
      <w:ind w:left="720"/>
      <w:contextualSpacing/>
    </w:pPr>
  </w:style>
  <w:style w:type="character" w:customStyle="1" w:styleId="Heading1Char">
    <w:name w:val="Heading 1 Char"/>
    <w:basedOn w:val="DefaultParagraphFont"/>
    <w:link w:val="Heading1"/>
    <w:uiPriority w:val="9"/>
    <w:rsid w:val="003F58E1"/>
    <w:rPr>
      <w:rFonts w:ascii="Arial" w:eastAsiaTheme="majorEastAsia" w:hAnsi="Arial" w:cs="Arial"/>
      <w:b/>
      <w:color w:val="2F5496" w:themeColor="accent1" w:themeShade="BF"/>
      <w:sz w:val="32"/>
      <w:szCs w:val="32"/>
      <w:lang w:val="fr-BE" w:eastAsia="fr-FR"/>
    </w:rPr>
  </w:style>
  <w:style w:type="paragraph" w:styleId="Title">
    <w:name w:val="Title"/>
    <w:basedOn w:val="Normal"/>
    <w:next w:val="Normal"/>
    <w:link w:val="TitleCh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Heading2Char">
    <w:name w:val="Heading 2 Char"/>
    <w:basedOn w:val="DefaultParagraphFont"/>
    <w:link w:val="Heading2"/>
    <w:uiPriority w:val="9"/>
    <w:rsid w:val="003F58E1"/>
    <w:rPr>
      <w:rFonts w:ascii="Arial" w:eastAsiaTheme="majorEastAsia" w:hAnsi="Arial" w:cs="Arial"/>
      <w:b/>
      <w:color w:val="2F5496" w:themeColor="accent1" w:themeShade="BF"/>
      <w:sz w:val="26"/>
      <w:szCs w:val="26"/>
      <w:lang w:val="fr-BE" w:eastAsia="fr-FR"/>
    </w:rPr>
  </w:style>
  <w:style w:type="character" w:customStyle="1" w:styleId="Heading3Char">
    <w:name w:val="Heading 3 Char"/>
    <w:basedOn w:val="DefaultParagraphFont"/>
    <w:link w:val="Heading3"/>
    <w:uiPriority w:val="9"/>
    <w:rsid w:val="003F58E1"/>
    <w:rPr>
      <w:rFonts w:ascii="Arial" w:eastAsiaTheme="majorEastAsia" w:hAnsi="Arial" w:cs="Arial"/>
      <w:b/>
      <w:color w:val="1F3763" w:themeColor="accent1" w:themeShade="7F"/>
      <w:sz w:val="24"/>
      <w:szCs w:val="24"/>
      <w:lang w:val="fr-CH" w:eastAsia="fr-FR"/>
    </w:rPr>
  </w:style>
  <w:style w:type="character" w:customStyle="1" w:styleId="Heading4Char">
    <w:name w:val="Heading 4 Char"/>
    <w:basedOn w:val="DefaultParagraphFont"/>
    <w:link w:val="Heading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Heading5Char">
    <w:name w:val="Heading 5 Char"/>
    <w:basedOn w:val="DefaultParagraphFont"/>
    <w:link w:val="Heading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Heading6Char">
    <w:name w:val="Heading 6 Char"/>
    <w:basedOn w:val="DefaultParagraphFont"/>
    <w:link w:val="Heading6"/>
    <w:uiPriority w:val="9"/>
    <w:rsid w:val="003F58E1"/>
    <w:rPr>
      <w:rFonts w:ascii="Arial" w:eastAsiaTheme="majorEastAsia" w:hAnsi="Arial" w:cs="Arial"/>
      <w:b/>
      <w:color w:val="1F3763" w:themeColor="accent1" w:themeShade="7F"/>
      <w:sz w:val="24"/>
      <w:szCs w:val="20"/>
      <w:lang w:val="fr-BE" w:eastAsia="fr-FR"/>
    </w:rPr>
  </w:style>
  <w:style w:type="character" w:customStyle="1" w:styleId="Heading7Char">
    <w:name w:val="Heading 7 Char"/>
    <w:basedOn w:val="DefaultParagraphFont"/>
    <w:link w:val="Heading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Heading8Char">
    <w:name w:val="Heading 8 Char"/>
    <w:basedOn w:val="DefaultParagraphFont"/>
    <w:link w:val="Heading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Heading9Char">
    <w:name w:val="Heading 9 Char"/>
    <w:basedOn w:val="DefaultParagraphFont"/>
    <w:link w:val="Heading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TableGrid">
    <w:name w:val="Table Grid"/>
    <w:basedOn w:val="Table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DefaultParagraphFont"/>
    <w:link w:val="Code"/>
    <w:rsid w:val="00AC3D07"/>
    <w:rPr>
      <w:rFonts w:ascii="Arial" w:hAnsi="Arial" w:cs="Times New Roman"/>
      <w:color w:val="808080" w:themeColor="background1" w:themeShade="80"/>
      <w:szCs w:val="20"/>
      <w:lang w:val="fr-CH" w:eastAsia="fr-FR"/>
    </w:rPr>
  </w:style>
  <w:style w:type="character" w:styleId="FollowedHyperlink">
    <w:name w:val="FollowedHyperlink"/>
    <w:basedOn w:val="DefaultParagraphFont"/>
    <w:uiPriority w:val="99"/>
    <w:semiHidden/>
    <w:unhideWhenUsed/>
    <w:rsid w:val="003D22DB"/>
    <w:rPr>
      <w:color w:val="954F72" w:themeColor="followedHyperlink"/>
      <w:u w:val="single"/>
    </w:rPr>
  </w:style>
  <w:style w:type="paragraph" w:styleId="TOCHeading">
    <w:name w:val="TOC Heading"/>
    <w:basedOn w:val="Heading1"/>
    <w:next w:val="Normal"/>
    <w:uiPriority w:val="39"/>
    <w:unhideWhenUsed/>
    <w:qFormat/>
    <w:rsid w:val="00913695"/>
    <w:pPr>
      <w:numPr>
        <w:numId w:val="0"/>
      </w:numPr>
      <w:outlineLvl w:val="9"/>
    </w:pPr>
    <w:rPr>
      <w:rFonts w:asciiTheme="majorHAnsi" w:hAnsiTheme="majorHAnsi" w:cstheme="majorBidi"/>
      <w:b w:val="0"/>
      <w:lang w:val="en-US" w:eastAsia="en-US"/>
    </w:rPr>
  </w:style>
  <w:style w:type="paragraph" w:styleId="TOC1">
    <w:name w:val="toc 1"/>
    <w:basedOn w:val="Normal"/>
    <w:next w:val="Normal"/>
    <w:autoRedefine/>
    <w:uiPriority w:val="39"/>
    <w:unhideWhenUsed/>
    <w:rsid w:val="00913695"/>
    <w:pPr>
      <w:spacing w:after="100"/>
    </w:pPr>
  </w:style>
  <w:style w:type="paragraph" w:styleId="TOC2">
    <w:name w:val="toc 2"/>
    <w:basedOn w:val="Normal"/>
    <w:next w:val="Normal"/>
    <w:autoRedefine/>
    <w:uiPriority w:val="39"/>
    <w:unhideWhenUsed/>
    <w:rsid w:val="00913695"/>
    <w:pPr>
      <w:spacing w:after="100"/>
      <w:ind w:left="240"/>
    </w:pPr>
  </w:style>
  <w:style w:type="paragraph" w:styleId="TOC3">
    <w:name w:val="toc 3"/>
    <w:basedOn w:val="Normal"/>
    <w:next w:val="Normal"/>
    <w:autoRedefine/>
    <w:uiPriority w:val="39"/>
    <w:unhideWhenUsed/>
    <w:rsid w:val="00913695"/>
    <w:pPr>
      <w:spacing w:after="100"/>
      <w:ind w:left="480"/>
    </w:pPr>
  </w:style>
  <w:style w:type="paragraph" w:styleId="Header">
    <w:name w:val="header"/>
    <w:basedOn w:val="Normal"/>
    <w:link w:val="HeaderChar"/>
    <w:uiPriority w:val="99"/>
    <w:unhideWhenUsed/>
    <w:rsid w:val="00AD3791"/>
    <w:pPr>
      <w:tabs>
        <w:tab w:val="center" w:pos="4513"/>
        <w:tab w:val="right" w:pos="9026"/>
      </w:tabs>
      <w:spacing w:line="240" w:lineRule="auto"/>
    </w:pPr>
  </w:style>
  <w:style w:type="character" w:customStyle="1" w:styleId="HeaderChar">
    <w:name w:val="Header Char"/>
    <w:basedOn w:val="DefaultParagraphFont"/>
    <w:link w:val="Header"/>
    <w:uiPriority w:val="99"/>
    <w:rsid w:val="00AD3791"/>
    <w:rPr>
      <w:rFonts w:ascii="Arial" w:hAnsi="Arial" w:cs="Times New Roman"/>
      <w:sz w:val="24"/>
      <w:szCs w:val="20"/>
      <w:lang w:val="fr-CH" w:eastAsia="fr-FR"/>
    </w:rPr>
  </w:style>
  <w:style w:type="paragraph" w:styleId="Footer">
    <w:name w:val="footer"/>
    <w:basedOn w:val="Normal"/>
    <w:link w:val="FooterChar"/>
    <w:uiPriority w:val="99"/>
    <w:unhideWhenUsed/>
    <w:rsid w:val="00AD3791"/>
    <w:pPr>
      <w:tabs>
        <w:tab w:val="center" w:pos="4513"/>
        <w:tab w:val="right" w:pos="9026"/>
      </w:tabs>
      <w:spacing w:line="240" w:lineRule="auto"/>
    </w:pPr>
  </w:style>
  <w:style w:type="character" w:customStyle="1" w:styleId="FooterChar">
    <w:name w:val="Footer Char"/>
    <w:basedOn w:val="DefaultParagraphFont"/>
    <w:link w:val="Footer"/>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DefaultParagraphFont"/>
    <w:link w:val="Tableau"/>
    <w:rsid w:val="001F0844"/>
    <w:rPr>
      <w:rFonts w:ascii="Arial" w:hAnsi="Arial" w:cs="Times New Roman"/>
      <w:sz w:val="20"/>
      <w:szCs w:val="20"/>
      <w:lang w:val="fr-BE"/>
    </w:rPr>
  </w:style>
  <w:style w:type="paragraph" w:styleId="BalloonText">
    <w:name w:val="Balloon Text"/>
    <w:basedOn w:val="Normal"/>
    <w:link w:val="BalloonTextChar"/>
    <w:uiPriority w:val="99"/>
    <w:semiHidden/>
    <w:unhideWhenUsed/>
    <w:rsid w:val="00E30E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E7A"/>
    <w:rPr>
      <w:rFonts w:ascii="Segoe UI" w:hAnsi="Segoe UI" w:cs="Segoe UI"/>
      <w:sz w:val="18"/>
      <w:szCs w:val="18"/>
      <w:lang w:val="fr-CH" w:eastAsia="fr-FR"/>
    </w:rPr>
  </w:style>
  <w:style w:type="character" w:styleId="CommentReference">
    <w:name w:val="annotation reference"/>
    <w:basedOn w:val="DefaultParagraphFont"/>
    <w:uiPriority w:val="99"/>
    <w:semiHidden/>
    <w:unhideWhenUsed/>
    <w:rsid w:val="00B749CC"/>
    <w:rPr>
      <w:sz w:val="16"/>
      <w:szCs w:val="16"/>
    </w:rPr>
  </w:style>
  <w:style w:type="paragraph" w:styleId="CommentText">
    <w:name w:val="annotation text"/>
    <w:basedOn w:val="Normal"/>
    <w:link w:val="CommentTextChar"/>
    <w:uiPriority w:val="99"/>
    <w:unhideWhenUsed/>
    <w:rsid w:val="00B749CC"/>
    <w:pPr>
      <w:spacing w:line="240" w:lineRule="auto"/>
    </w:pPr>
    <w:rPr>
      <w:sz w:val="20"/>
    </w:rPr>
  </w:style>
  <w:style w:type="character" w:customStyle="1" w:styleId="CommentTextChar">
    <w:name w:val="Comment Text Char"/>
    <w:basedOn w:val="DefaultParagraphFont"/>
    <w:link w:val="CommentText"/>
    <w:uiPriority w:val="99"/>
    <w:rsid w:val="00B749CC"/>
    <w:rPr>
      <w:rFonts w:ascii="Arial" w:hAnsi="Arial" w:cs="Times New Roman"/>
      <w:sz w:val="20"/>
      <w:szCs w:val="20"/>
      <w:lang w:val="fr-CH" w:eastAsia="fr-FR"/>
    </w:rPr>
  </w:style>
  <w:style w:type="paragraph" w:styleId="CommentSubject">
    <w:name w:val="annotation subject"/>
    <w:basedOn w:val="CommentText"/>
    <w:next w:val="CommentText"/>
    <w:link w:val="CommentSubjectChar"/>
    <w:uiPriority w:val="99"/>
    <w:semiHidden/>
    <w:unhideWhenUsed/>
    <w:rsid w:val="00B749CC"/>
    <w:rPr>
      <w:b/>
      <w:bCs/>
    </w:rPr>
  </w:style>
  <w:style w:type="character" w:customStyle="1" w:styleId="CommentSubjectChar">
    <w:name w:val="Comment Subject Char"/>
    <w:basedOn w:val="CommentTextChar"/>
    <w:link w:val="CommentSubject"/>
    <w:uiPriority w:val="99"/>
    <w:semiHidden/>
    <w:rsid w:val="00B749CC"/>
    <w:rPr>
      <w:rFonts w:ascii="Arial" w:hAnsi="Arial" w:cs="Times New Roman"/>
      <w:b/>
      <w:bCs/>
      <w:sz w:val="20"/>
      <w:szCs w:val="20"/>
      <w:lang w:val="fr-CH" w:eastAsia="fr-FR"/>
    </w:rPr>
  </w:style>
  <w:style w:type="character" w:styleId="PageNumber">
    <w:name w:val="page number"/>
    <w:basedOn w:val="DefaultParagraphFont"/>
    <w:rsid w:val="001A4D1E"/>
  </w:style>
  <w:style w:type="paragraph" w:styleId="Revision">
    <w:name w:val="Revision"/>
    <w:hidden/>
    <w:uiPriority w:val="99"/>
    <w:semiHidden/>
    <w:rsid w:val="005301F8"/>
    <w:pPr>
      <w:spacing w:after="0" w:line="240" w:lineRule="auto"/>
    </w:pPr>
    <w:rPr>
      <w:rFonts w:ascii="Arial" w:hAnsi="Arial" w:cs="Times New Roman"/>
      <w:sz w:val="24"/>
      <w:szCs w:val="20"/>
      <w:lang w:val="fr-CH" w:eastAsia="fr-FR"/>
    </w:rPr>
  </w:style>
  <w:style w:type="table" w:styleId="TableGridLight">
    <w:name w:val="Grid Table Light"/>
    <w:basedOn w:val="TableNormal"/>
    <w:uiPriority w:val="40"/>
    <w:rsid w:val="00AD50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8832">
      <w:bodyDiv w:val="1"/>
      <w:marLeft w:val="0"/>
      <w:marRight w:val="0"/>
      <w:marTop w:val="0"/>
      <w:marBottom w:val="0"/>
      <w:divBdr>
        <w:top w:val="none" w:sz="0" w:space="0" w:color="auto"/>
        <w:left w:val="none" w:sz="0" w:space="0" w:color="auto"/>
        <w:bottom w:val="none" w:sz="0" w:space="0" w:color="auto"/>
        <w:right w:val="none" w:sz="0" w:space="0" w:color="auto"/>
      </w:divBdr>
      <w:divsChild>
        <w:div w:id="786047038">
          <w:marLeft w:val="0"/>
          <w:marRight w:val="0"/>
          <w:marTop w:val="0"/>
          <w:marBottom w:val="0"/>
          <w:divBdr>
            <w:top w:val="none" w:sz="0" w:space="0" w:color="auto"/>
            <w:left w:val="none" w:sz="0" w:space="0" w:color="auto"/>
            <w:bottom w:val="none" w:sz="0" w:space="0" w:color="auto"/>
            <w:right w:val="none" w:sz="0" w:space="0" w:color="auto"/>
          </w:divBdr>
          <w:divsChild>
            <w:div w:id="1786584080">
              <w:marLeft w:val="0"/>
              <w:marRight w:val="0"/>
              <w:marTop w:val="0"/>
              <w:marBottom w:val="0"/>
              <w:divBdr>
                <w:top w:val="none" w:sz="0" w:space="0" w:color="auto"/>
                <w:left w:val="none" w:sz="0" w:space="0" w:color="auto"/>
                <w:bottom w:val="none" w:sz="0" w:space="0" w:color="auto"/>
                <w:right w:val="none" w:sz="0" w:space="0" w:color="auto"/>
              </w:divBdr>
            </w:div>
            <w:div w:id="624770771">
              <w:marLeft w:val="0"/>
              <w:marRight w:val="0"/>
              <w:marTop w:val="0"/>
              <w:marBottom w:val="0"/>
              <w:divBdr>
                <w:top w:val="none" w:sz="0" w:space="0" w:color="auto"/>
                <w:left w:val="none" w:sz="0" w:space="0" w:color="auto"/>
                <w:bottom w:val="none" w:sz="0" w:space="0" w:color="auto"/>
                <w:right w:val="none" w:sz="0" w:space="0" w:color="auto"/>
              </w:divBdr>
            </w:div>
            <w:div w:id="1212352526">
              <w:marLeft w:val="0"/>
              <w:marRight w:val="0"/>
              <w:marTop w:val="0"/>
              <w:marBottom w:val="0"/>
              <w:divBdr>
                <w:top w:val="none" w:sz="0" w:space="0" w:color="auto"/>
                <w:left w:val="none" w:sz="0" w:space="0" w:color="auto"/>
                <w:bottom w:val="none" w:sz="0" w:space="0" w:color="auto"/>
                <w:right w:val="none" w:sz="0" w:space="0" w:color="auto"/>
              </w:divBdr>
            </w:div>
            <w:div w:id="2100052662">
              <w:marLeft w:val="0"/>
              <w:marRight w:val="0"/>
              <w:marTop w:val="0"/>
              <w:marBottom w:val="0"/>
              <w:divBdr>
                <w:top w:val="none" w:sz="0" w:space="0" w:color="auto"/>
                <w:left w:val="none" w:sz="0" w:space="0" w:color="auto"/>
                <w:bottom w:val="none" w:sz="0" w:space="0" w:color="auto"/>
                <w:right w:val="none" w:sz="0" w:space="0" w:color="auto"/>
              </w:divBdr>
            </w:div>
            <w:div w:id="1827240618">
              <w:marLeft w:val="0"/>
              <w:marRight w:val="0"/>
              <w:marTop w:val="0"/>
              <w:marBottom w:val="0"/>
              <w:divBdr>
                <w:top w:val="none" w:sz="0" w:space="0" w:color="auto"/>
                <w:left w:val="none" w:sz="0" w:space="0" w:color="auto"/>
                <w:bottom w:val="none" w:sz="0" w:space="0" w:color="auto"/>
                <w:right w:val="none" w:sz="0" w:space="0" w:color="auto"/>
              </w:divBdr>
            </w:div>
            <w:div w:id="110898982">
              <w:marLeft w:val="0"/>
              <w:marRight w:val="0"/>
              <w:marTop w:val="0"/>
              <w:marBottom w:val="0"/>
              <w:divBdr>
                <w:top w:val="none" w:sz="0" w:space="0" w:color="auto"/>
                <w:left w:val="none" w:sz="0" w:space="0" w:color="auto"/>
                <w:bottom w:val="none" w:sz="0" w:space="0" w:color="auto"/>
                <w:right w:val="none" w:sz="0" w:space="0" w:color="auto"/>
              </w:divBdr>
            </w:div>
            <w:div w:id="1634603702">
              <w:marLeft w:val="0"/>
              <w:marRight w:val="0"/>
              <w:marTop w:val="0"/>
              <w:marBottom w:val="0"/>
              <w:divBdr>
                <w:top w:val="none" w:sz="0" w:space="0" w:color="auto"/>
                <w:left w:val="none" w:sz="0" w:space="0" w:color="auto"/>
                <w:bottom w:val="none" w:sz="0" w:space="0" w:color="auto"/>
                <w:right w:val="none" w:sz="0" w:space="0" w:color="auto"/>
              </w:divBdr>
            </w:div>
            <w:div w:id="1373769322">
              <w:marLeft w:val="0"/>
              <w:marRight w:val="0"/>
              <w:marTop w:val="0"/>
              <w:marBottom w:val="0"/>
              <w:divBdr>
                <w:top w:val="none" w:sz="0" w:space="0" w:color="auto"/>
                <w:left w:val="none" w:sz="0" w:space="0" w:color="auto"/>
                <w:bottom w:val="none" w:sz="0" w:space="0" w:color="auto"/>
                <w:right w:val="none" w:sz="0" w:space="0" w:color="auto"/>
              </w:divBdr>
            </w:div>
            <w:div w:id="356544068">
              <w:marLeft w:val="0"/>
              <w:marRight w:val="0"/>
              <w:marTop w:val="0"/>
              <w:marBottom w:val="0"/>
              <w:divBdr>
                <w:top w:val="none" w:sz="0" w:space="0" w:color="auto"/>
                <w:left w:val="none" w:sz="0" w:space="0" w:color="auto"/>
                <w:bottom w:val="none" w:sz="0" w:space="0" w:color="auto"/>
                <w:right w:val="none" w:sz="0" w:space="0" w:color="auto"/>
              </w:divBdr>
            </w:div>
            <w:div w:id="1533424361">
              <w:marLeft w:val="0"/>
              <w:marRight w:val="0"/>
              <w:marTop w:val="0"/>
              <w:marBottom w:val="0"/>
              <w:divBdr>
                <w:top w:val="none" w:sz="0" w:space="0" w:color="auto"/>
                <w:left w:val="none" w:sz="0" w:space="0" w:color="auto"/>
                <w:bottom w:val="none" w:sz="0" w:space="0" w:color="auto"/>
                <w:right w:val="none" w:sz="0" w:space="0" w:color="auto"/>
              </w:divBdr>
            </w:div>
            <w:div w:id="773133446">
              <w:marLeft w:val="0"/>
              <w:marRight w:val="0"/>
              <w:marTop w:val="0"/>
              <w:marBottom w:val="0"/>
              <w:divBdr>
                <w:top w:val="none" w:sz="0" w:space="0" w:color="auto"/>
                <w:left w:val="none" w:sz="0" w:space="0" w:color="auto"/>
                <w:bottom w:val="none" w:sz="0" w:space="0" w:color="auto"/>
                <w:right w:val="none" w:sz="0" w:space="0" w:color="auto"/>
              </w:divBdr>
            </w:div>
            <w:div w:id="1446853127">
              <w:marLeft w:val="0"/>
              <w:marRight w:val="0"/>
              <w:marTop w:val="0"/>
              <w:marBottom w:val="0"/>
              <w:divBdr>
                <w:top w:val="none" w:sz="0" w:space="0" w:color="auto"/>
                <w:left w:val="none" w:sz="0" w:space="0" w:color="auto"/>
                <w:bottom w:val="none" w:sz="0" w:space="0" w:color="auto"/>
                <w:right w:val="none" w:sz="0" w:space="0" w:color="auto"/>
              </w:divBdr>
            </w:div>
            <w:div w:id="976758532">
              <w:marLeft w:val="0"/>
              <w:marRight w:val="0"/>
              <w:marTop w:val="0"/>
              <w:marBottom w:val="0"/>
              <w:divBdr>
                <w:top w:val="none" w:sz="0" w:space="0" w:color="auto"/>
                <w:left w:val="none" w:sz="0" w:space="0" w:color="auto"/>
                <w:bottom w:val="none" w:sz="0" w:space="0" w:color="auto"/>
                <w:right w:val="none" w:sz="0" w:space="0" w:color="auto"/>
              </w:divBdr>
            </w:div>
            <w:div w:id="1670399207">
              <w:marLeft w:val="0"/>
              <w:marRight w:val="0"/>
              <w:marTop w:val="0"/>
              <w:marBottom w:val="0"/>
              <w:divBdr>
                <w:top w:val="none" w:sz="0" w:space="0" w:color="auto"/>
                <w:left w:val="none" w:sz="0" w:space="0" w:color="auto"/>
                <w:bottom w:val="none" w:sz="0" w:space="0" w:color="auto"/>
                <w:right w:val="none" w:sz="0" w:space="0" w:color="auto"/>
              </w:divBdr>
            </w:div>
            <w:div w:id="2024242449">
              <w:marLeft w:val="0"/>
              <w:marRight w:val="0"/>
              <w:marTop w:val="0"/>
              <w:marBottom w:val="0"/>
              <w:divBdr>
                <w:top w:val="none" w:sz="0" w:space="0" w:color="auto"/>
                <w:left w:val="none" w:sz="0" w:space="0" w:color="auto"/>
                <w:bottom w:val="none" w:sz="0" w:space="0" w:color="auto"/>
                <w:right w:val="none" w:sz="0" w:space="0" w:color="auto"/>
              </w:divBdr>
            </w:div>
            <w:div w:id="436871491">
              <w:marLeft w:val="0"/>
              <w:marRight w:val="0"/>
              <w:marTop w:val="0"/>
              <w:marBottom w:val="0"/>
              <w:divBdr>
                <w:top w:val="none" w:sz="0" w:space="0" w:color="auto"/>
                <w:left w:val="none" w:sz="0" w:space="0" w:color="auto"/>
                <w:bottom w:val="none" w:sz="0" w:space="0" w:color="auto"/>
                <w:right w:val="none" w:sz="0" w:space="0" w:color="auto"/>
              </w:divBdr>
            </w:div>
            <w:div w:id="407773453">
              <w:marLeft w:val="0"/>
              <w:marRight w:val="0"/>
              <w:marTop w:val="0"/>
              <w:marBottom w:val="0"/>
              <w:divBdr>
                <w:top w:val="none" w:sz="0" w:space="0" w:color="auto"/>
                <w:left w:val="none" w:sz="0" w:space="0" w:color="auto"/>
                <w:bottom w:val="none" w:sz="0" w:space="0" w:color="auto"/>
                <w:right w:val="none" w:sz="0" w:space="0" w:color="auto"/>
              </w:divBdr>
            </w:div>
            <w:div w:id="2117796864">
              <w:marLeft w:val="0"/>
              <w:marRight w:val="0"/>
              <w:marTop w:val="0"/>
              <w:marBottom w:val="0"/>
              <w:divBdr>
                <w:top w:val="none" w:sz="0" w:space="0" w:color="auto"/>
                <w:left w:val="none" w:sz="0" w:space="0" w:color="auto"/>
                <w:bottom w:val="none" w:sz="0" w:space="0" w:color="auto"/>
                <w:right w:val="none" w:sz="0" w:space="0" w:color="auto"/>
              </w:divBdr>
            </w:div>
            <w:div w:id="259797639">
              <w:marLeft w:val="0"/>
              <w:marRight w:val="0"/>
              <w:marTop w:val="0"/>
              <w:marBottom w:val="0"/>
              <w:divBdr>
                <w:top w:val="none" w:sz="0" w:space="0" w:color="auto"/>
                <w:left w:val="none" w:sz="0" w:space="0" w:color="auto"/>
                <w:bottom w:val="none" w:sz="0" w:space="0" w:color="auto"/>
                <w:right w:val="none" w:sz="0" w:space="0" w:color="auto"/>
              </w:divBdr>
            </w:div>
            <w:div w:id="1880779526">
              <w:marLeft w:val="0"/>
              <w:marRight w:val="0"/>
              <w:marTop w:val="0"/>
              <w:marBottom w:val="0"/>
              <w:divBdr>
                <w:top w:val="none" w:sz="0" w:space="0" w:color="auto"/>
                <w:left w:val="none" w:sz="0" w:space="0" w:color="auto"/>
                <w:bottom w:val="none" w:sz="0" w:space="0" w:color="auto"/>
                <w:right w:val="none" w:sz="0" w:space="0" w:color="auto"/>
              </w:divBdr>
            </w:div>
            <w:div w:id="1746028384">
              <w:marLeft w:val="0"/>
              <w:marRight w:val="0"/>
              <w:marTop w:val="0"/>
              <w:marBottom w:val="0"/>
              <w:divBdr>
                <w:top w:val="none" w:sz="0" w:space="0" w:color="auto"/>
                <w:left w:val="none" w:sz="0" w:space="0" w:color="auto"/>
                <w:bottom w:val="none" w:sz="0" w:space="0" w:color="auto"/>
                <w:right w:val="none" w:sz="0" w:space="0" w:color="auto"/>
              </w:divBdr>
            </w:div>
            <w:div w:id="1095174100">
              <w:marLeft w:val="0"/>
              <w:marRight w:val="0"/>
              <w:marTop w:val="0"/>
              <w:marBottom w:val="0"/>
              <w:divBdr>
                <w:top w:val="none" w:sz="0" w:space="0" w:color="auto"/>
                <w:left w:val="none" w:sz="0" w:space="0" w:color="auto"/>
                <w:bottom w:val="none" w:sz="0" w:space="0" w:color="auto"/>
                <w:right w:val="none" w:sz="0" w:space="0" w:color="auto"/>
              </w:divBdr>
            </w:div>
            <w:div w:id="1640377642">
              <w:marLeft w:val="0"/>
              <w:marRight w:val="0"/>
              <w:marTop w:val="0"/>
              <w:marBottom w:val="0"/>
              <w:divBdr>
                <w:top w:val="none" w:sz="0" w:space="0" w:color="auto"/>
                <w:left w:val="none" w:sz="0" w:space="0" w:color="auto"/>
                <w:bottom w:val="none" w:sz="0" w:space="0" w:color="auto"/>
                <w:right w:val="none" w:sz="0" w:space="0" w:color="auto"/>
              </w:divBdr>
            </w:div>
            <w:div w:id="1240872349">
              <w:marLeft w:val="0"/>
              <w:marRight w:val="0"/>
              <w:marTop w:val="0"/>
              <w:marBottom w:val="0"/>
              <w:divBdr>
                <w:top w:val="none" w:sz="0" w:space="0" w:color="auto"/>
                <w:left w:val="none" w:sz="0" w:space="0" w:color="auto"/>
                <w:bottom w:val="none" w:sz="0" w:space="0" w:color="auto"/>
                <w:right w:val="none" w:sz="0" w:space="0" w:color="auto"/>
              </w:divBdr>
            </w:div>
            <w:div w:id="1289387235">
              <w:marLeft w:val="0"/>
              <w:marRight w:val="0"/>
              <w:marTop w:val="0"/>
              <w:marBottom w:val="0"/>
              <w:divBdr>
                <w:top w:val="none" w:sz="0" w:space="0" w:color="auto"/>
                <w:left w:val="none" w:sz="0" w:space="0" w:color="auto"/>
                <w:bottom w:val="none" w:sz="0" w:space="0" w:color="auto"/>
                <w:right w:val="none" w:sz="0" w:space="0" w:color="auto"/>
              </w:divBdr>
            </w:div>
            <w:div w:id="1151291561">
              <w:marLeft w:val="0"/>
              <w:marRight w:val="0"/>
              <w:marTop w:val="0"/>
              <w:marBottom w:val="0"/>
              <w:divBdr>
                <w:top w:val="none" w:sz="0" w:space="0" w:color="auto"/>
                <w:left w:val="none" w:sz="0" w:space="0" w:color="auto"/>
                <w:bottom w:val="none" w:sz="0" w:space="0" w:color="auto"/>
                <w:right w:val="none" w:sz="0" w:space="0" w:color="auto"/>
              </w:divBdr>
            </w:div>
            <w:div w:id="105082961">
              <w:marLeft w:val="0"/>
              <w:marRight w:val="0"/>
              <w:marTop w:val="0"/>
              <w:marBottom w:val="0"/>
              <w:divBdr>
                <w:top w:val="none" w:sz="0" w:space="0" w:color="auto"/>
                <w:left w:val="none" w:sz="0" w:space="0" w:color="auto"/>
                <w:bottom w:val="none" w:sz="0" w:space="0" w:color="auto"/>
                <w:right w:val="none" w:sz="0" w:space="0" w:color="auto"/>
              </w:divBdr>
            </w:div>
            <w:div w:id="169222408">
              <w:marLeft w:val="0"/>
              <w:marRight w:val="0"/>
              <w:marTop w:val="0"/>
              <w:marBottom w:val="0"/>
              <w:divBdr>
                <w:top w:val="none" w:sz="0" w:space="0" w:color="auto"/>
                <w:left w:val="none" w:sz="0" w:space="0" w:color="auto"/>
                <w:bottom w:val="none" w:sz="0" w:space="0" w:color="auto"/>
                <w:right w:val="none" w:sz="0" w:space="0" w:color="auto"/>
              </w:divBdr>
            </w:div>
            <w:div w:id="1304967363">
              <w:marLeft w:val="0"/>
              <w:marRight w:val="0"/>
              <w:marTop w:val="0"/>
              <w:marBottom w:val="0"/>
              <w:divBdr>
                <w:top w:val="none" w:sz="0" w:space="0" w:color="auto"/>
                <w:left w:val="none" w:sz="0" w:space="0" w:color="auto"/>
                <w:bottom w:val="none" w:sz="0" w:space="0" w:color="auto"/>
                <w:right w:val="none" w:sz="0" w:space="0" w:color="auto"/>
              </w:divBdr>
            </w:div>
            <w:div w:id="968781330">
              <w:marLeft w:val="0"/>
              <w:marRight w:val="0"/>
              <w:marTop w:val="0"/>
              <w:marBottom w:val="0"/>
              <w:divBdr>
                <w:top w:val="none" w:sz="0" w:space="0" w:color="auto"/>
                <w:left w:val="none" w:sz="0" w:space="0" w:color="auto"/>
                <w:bottom w:val="none" w:sz="0" w:space="0" w:color="auto"/>
                <w:right w:val="none" w:sz="0" w:space="0" w:color="auto"/>
              </w:divBdr>
            </w:div>
            <w:div w:id="1097872106">
              <w:marLeft w:val="0"/>
              <w:marRight w:val="0"/>
              <w:marTop w:val="0"/>
              <w:marBottom w:val="0"/>
              <w:divBdr>
                <w:top w:val="none" w:sz="0" w:space="0" w:color="auto"/>
                <w:left w:val="none" w:sz="0" w:space="0" w:color="auto"/>
                <w:bottom w:val="none" w:sz="0" w:space="0" w:color="auto"/>
                <w:right w:val="none" w:sz="0" w:space="0" w:color="auto"/>
              </w:divBdr>
            </w:div>
            <w:div w:id="1124886274">
              <w:marLeft w:val="0"/>
              <w:marRight w:val="0"/>
              <w:marTop w:val="0"/>
              <w:marBottom w:val="0"/>
              <w:divBdr>
                <w:top w:val="none" w:sz="0" w:space="0" w:color="auto"/>
                <w:left w:val="none" w:sz="0" w:space="0" w:color="auto"/>
                <w:bottom w:val="none" w:sz="0" w:space="0" w:color="auto"/>
                <w:right w:val="none" w:sz="0" w:space="0" w:color="auto"/>
              </w:divBdr>
            </w:div>
            <w:div w:id="1279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84738240">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39660105">
      <w:bodyDiv w:val="1"/>
      <w:marLeft w:val="0"/>
      <w:marRight w:val="0"/>
      <w:marTop w:val="0"/>
      <w:marBottom w:val="0"/>
      <w:divBdr>
        <w:top w:val="none" w:sz="0" w:space="0" w:color="auto"/>
        <w:left w:val="none" w:sz="0" w:space="0" w:color="auto"/>
        <w:bottom w:val="none" w:sz="0" w:space="0" w:color="auto"/>
        <w:right w:val="none" w:sz="0" w:space="0" w:color="auto"/>
      </w:divBdr>
      <w:divsChild>
        <w:div w:id="97918022">
          <w:marLeft w:val="540"/>
          <w:marRight w:val="0"/>
          <w:marTop w:val="0"/>
          <w:marBottom w:val="0"/>
          <w:divBdr>
            <w:top w:val="none" w:sz="0" w:space="0" w:color="auto"/>
            <w:left w:val="none" w:sz="0" w:space="0" w:color="auto"/>
            <w:bottom w:val="none" w:sz="0" w:space="0" w:color="auto"/>
            <w:right w:val="none" w:sz="0" w:space="0" w:color="auto"/>
          </w:divBdr>
        </w:div>
        <w:div w:id="856894320">
          <w:marLeft w:val="540"/>
          <w:marRight w:val="0"/>
          <w:marTop w:val="0"/>
          <w:marBottom w:val="0"/>
          <w:divBdr>
            <w:top w:val="none" w:sz="0" w:space="0" w:color="auto"/>
            <w:left w:val="none" w:sz="0" w:space="0" w:color="auto"/>
            <w:bottom w:val="none" w:sz="0" w:space="0" w:color="auto"/>
            <w:right w:val="none" w:sz="0" w:space="0" w:color="auto"/>
          </w:divBdr>
        </w:div>
        <w:div w:id="1166433658">
          <w:marLeft w:val="540"/>
          <w:marRight w:val="0"/>
          <w:marTop w:val="0"/>
          <w:marBottom w:val="0"/>
          <w:divBdr>
            <w:top w:val="none" w:sz="0" w:space="0" w:color="auto"/>
            <w:left w:val="none" w:sz="0" w:space="0" w:color="auto"/>
            <w:bottom w:val="none" w:sz="0" w:space="0" w:color="auto"/>
            <w:right w:val="none" w:sz="0" w:space="0" w:color="auto"/>
          </w:divBdr>
        </w:div>
        <w:div w:id="1213418341">
          <w:marLeft w:val="540"/>
          <w:marRight w:val="0"/>
          <w:marTop w:val="0"/>
          <w:marBottom w:val="0"/>
          <w:divBdr>
            <w:top w:val="none" w:sz="0" w:space="0" w:color="auto"/>
            <w:left w:val="none" w:sz="0" w:space="0" w:color="auto"/>
            <w:bottom w:val="none" w:sz="0" w:space="0" w:color="auto"/>
            <w:right w:val="none" w:sz="0" w:space="0" w:color="auto"/>
          </w:divBdr>
        </w:div>
        <w:div w:id="1924483582">
          <w:marLeft w:val="5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19253333">
      <w:bodyDiv w:val="1"/>
      <w:marLeft w:val="0"/>
      <w:marRight w:val="0"/>
      <w:marTop w:val="0"/>
      <w:marBottom w:val="0"/>
      <w:divBdr>
        <w:top w:val="none" w:sz="0" w:space="0" w:color="auto"/>
        <w:left w:val="none" w:sz="0" w:space="0" w:color="auto"/>
        <w:bottom w:val="none" w:sz="0" w:space="0" w:color="auto"/>
        <w:right w:val="none" w:sz="0" w:space="0" w:color="auto"/>
      </w:divBdr>
      <w:divsChild>
        <w:div w:id="2074768693">
          <w:marLeft w:val="0"/>
          <w:marRight w:val="0"/>
          <w:marTop w:val="0"/>
          <w:marBottom w:val="0"/>
          <w:divBdr>
            <w:top w:val="none" w:sz="0" w:space="0" w:color="auto"/>
            <w:left w:val="none" w:sz="0" w:space="0" w:color="auto"/>
            <w:bottom w:val="none" w:sz="0" w:space="0" w:color="auto"/>
            <w:right w:val="none" w:sz="0" w:space="0" w:color="auto"/>
          </w:divBdr>
          <w:divsChild>
            <w:div w:id="998070878">
              <w:marLeft w:val="0"/>
              <w:marRight w:val="0"/>
              <w:marTop w:val="0"/>
              <w:marBottom w:val="0"/>
              <w:divBdr>
                <w:top w:val="none" w:sz="0" w:space="0" w:color="auto"/>
                <w:left w:val="none" w:sz="0" w:space="0" w:color="auto"/>
                <w:bottom w:val="none" w:sz="0" w:space="0" w:color="auto"/>
                <w:right w:val="none" w:sz="0" w:space="0" w:color="auto"/>
              </w:divBdr>
            </w:div>
            <w:div w:id="1846093730">
              <w:marLeft w:val="0"/>
              <w:marRight w:val="0"/>
              <w:marTop w:val="0"/>
              <w:marBottom w:val="0"/>
              <w:divBdr>
                <w:top w:val="none" w:sz="0" w:space="0" w:color="auto"/>
                <w:left w:val="none" w:sz="0" w:space="0" w:color="auto"/>
                <w:bottom w:val="none" w:sz="0" w:space="0" w:color="auto"/>
                <w:right w:val="none" w:sz="0" w:space="0" w:color="auto"/>
              </w:divBdr>
            </w:div>
            <w:div w:id="2086107389">
              <w:marLeft w:val="0"/>
              <w:marRight w:val="0"/>
              <w:marTop w:val="0"/>
              <w:marBottom w:val="0"/>
              <w:divBdr>
                <w:top w:val="none" w:sz="0" w:space="0" w:color="auto"/>
                <w:left w:val="none" w:sz="0" w:space="0" w:color="auto"/>
                <w:bottom w:val="none" w:sz="0" w:space="0" w:color="auto"/>
                <w:right w:val="none" w:sz="0" w:space="0" w:color="auto"/>
              </w:divBdr>
            </w:div>
            <w:div w:id="1019159865">
              <w:marLeft w:val="0"/>
              <w:marRight w:val="0"/>
              <w:marTop w:val="0"/>
              <w:marBottom w:val="0"/>
              <w:divBdr>
                <w:top w:val="none" w:sz="0" w:space="0" w:color="auto"/>
                <w:left w:val="none" w:sz="0" w:space="0" w:color="auto"/>
                <w:bottom w:val="none" w:sz="0" w:space="0" w:color="auto"/>
                <w:right w:val="none" w:sz="0" w:space="0" w:color="auto"/>
              </w:divBdr>
            </w:div>
            <w:div w:id="255795395">
              <w:marLeft w:val="0"/>
              <w:marRight w:val="0"/>
              <w:marTop w:val="0"/>
              <w:marBottom w:val="0"/>
              <w:divBdr>
                <w:top w:val="none" w:sz="0" w:space="0" w:color="auto"/>
                <w:left w:val="none" w:sz="0" w:space="0" w:color="auto"/>
                <w:bottom w:val="none" w:sz="0" w:space="0" w:color="auto"/>
                <w:right w:val="none" w:sz="0" w:space="0" w:color="auto"/>
              </w:divBdr>
            </w:div>
            <w:div w:id="1497040768">
              <w:marLeft w:val="0"/>
              <w:marRight w:val="0"/>
              <w:marTop w:val="0"/>
              <w:marBottom w:val="0"/>
              <w:divBdr>
                <w:top w:val="none" w:sz="0" w:space="0" w:color="auto"/>
                <w:left w:val="none" w:sz="0" w:space="0" w:color="auto"/>
                <w:bottom w:val="none" w:sz="0" w:space="0" w:color="auto"/>
                <w:right w:val="none" w:sz="0" w:space="0" w:color="auto"/>
              </w:divBdr>
            </w:div>
            <w:div w:id="1113357805">
              <w:marLeft w:val="0"/>
              <w:marRight w:val="0"/>
              <w:marTop w:val="0"/>
              <w:marBottom w:val="0"/>
              <w:divBdr>
                <w:top w:val="none" w:sz="0" w:space="0" w:color="auto"/>
                <w:left w:val="none" w:sz="0" w:space="0" w:color="auto"/>
                <w:bottom w:val="none" w:sz="0" w:space="0" w:color="auto"/>
                <w:right w:val="none" w:sz="0" w:space="0" w:color="auto"/>
              </w:divBdr>
            </w:div>
            <w:div w:id="640506156">
              <w:marLeft w:val="0"/>
              <w:marRight w:val="0"/>
              <w:marTop w:val="0"/>
              <w:marBottom w:val="0"/>
              <w:divBdr>
                <w:top w:val="none" w:sz="0" w:space="0" w:color="auto"/>
                <w:left w:val="none" w:sz="0" w:space="0" w:color="auto"/>
                <w:bottom w:val="none" w:sz="0" w:space="0" w:color="auto"/>
                <w:right w:val="none" w:sz="0" w:space="0" w:color="auto"/>
              </w:divBdr>
            </w:div>
            <w:div w:id="149293965">
              <w:marLeft w:val="0"/>
              <w:marRight w:val="0"/>
              <w:marTop w:val="0"/>
              <w:marBottom w:val="0"/>
              <w:divBdr>
                <w:top w:val="none" w:sz="0" w:space="0" w:color="auto"/>
                <w:left w:val="none" w:sz="0" w:space="0" w:color="auto"/>
                <w:bottom w:val="none" w:sz="0" w:space="0" w:color="auto"/>
                <w:right w:val="none" w:sz="0" w:space="0" w:color="auto"/>
              </w:divBdr>
            </w:div>
            <w:div w:id="692272248">
              <w:marLeft w:val="0"/>
              <w:marRight w:val="0"/>
              <w:marTop w:val="0"/>
              <w:marBottom w:val="0"/>
              <w:divBdr>
                <w:top w:val="none" w:sz="0" w:space="0" w:color="auto"/>
                <w:left w:val="none" w:sz="0" w:space="0" w:color="auto"/>
                <w:bottom w:val="none" w:sz="0" w:space="0" w:color="auto"/>
                <w:right w:val="none" w:sz="0" w:space="0" w:color="auto"/>
              </w:divBdr>
            </w:div>
            <w:div w:id="1525679471">
              <w:marLeft w:val="0"/>
              <w:marRight w:val="0"/>
              <w:marTop w:val="0"/>
              <w:marBottom w:val="0"/>
              <w:divBdr>
                <w:top w:val="none" w:sz="0" w:space="0" w:color="auto"/>
                <w:left w:val="none" w:sz="0" w:space="0" w:color="auto"/>
                <w:bottom w:val="none" w:sz="0" w:space="0" w:color="auto"/>
                <w:right w:val="none" w:sz="0" w:space="0" w:color="auto"/>
              </w:divBdr>
            </w:div>
            <w:div w:id="43910043">
              <w:marLeft w:val="0"/>
              <w:marRight w:val="0"/>
              <w:marTop w:val="0"/>
              <w:marBottom w:val="0"/>
              <w:divBdr>
                <w:top w:val="none" w:sz="0" w:space="0" w:color="auto"/>
                <w:left w:val="none" w:sz="0" w:space="0" w:color="auto"/>
                <w:bottom w:val="none" w:sz="0" w:space="0" w:color="auto"/>
                <w:right w:val="none" w:sz="0" w:space="0" w:color="auto"/>
              </w:divBdr>
            </w:div>
            <w:div w:id="1291394992">
              <w:marLeft w:val="0"/>
              <w:marRight w:val="0"/>
              <w:marTop w:val="0"/>
              <w:marBottom w:val="0"/>
              <w:divBdr>
                <w:top w:val="none" w:sz="0" w:space="0" w:color="auto"/>
                <w:left w:val="none" w:sz="0" w:space="0" w:color="auto"/>
                <w:bottom w:val="none" w:sz="0" w:space="0" w:color="auto"/>
                <w:right w:val="none" w:sz="0" w:space="0" w:color="auto"/>
              </w:divBdr>
            </w:div>
            <w:div w:id="1112167221">
              <w:marLeft w:val="0"/>
              <w:marRight w:val="0"/>
              <w:marTop w:val="0"/>
              <w:marBottom w:val="0"/>
              <w:divBdr>
                <w:top w:val="none" w:sz="0" w:space="0" w:color="auto"/>
                <w:left w:val="none" w:sz="0" w:space="0" w:color="auto"/>
                <w:bottom w:val="none" w:sz="0" w:space="0" w:color="auto"/>
                <w:right w:val="none" w:sz="0" w:space="0" w:color="auto"/>
              </w:divBdr>
            </w:div>
            <w:div w:id="876889185">
              <w:marLeft w:val="0"/>
              <w:marRight w:val="0"/>
              <w:marTop w:val="0"/>
              <w:marBottom w:val="0"/>
              <w:divBdr>
                <w:top w:val="none" w:sz="0" w:space="0" w:color="auto"/>
                <w:left w:val="none" w:sz="0" w:space="0" w:color="auto"/>
                <w:bottom w:val="none" w:sz="0" w:space="0" w:color="auto"/>
                <w:right w:val="none" w:sz="0" w:space="0" w:color="auto"/>
              </w:divBdr>
            </w:div>
            <w:div w:id="1700012468">
              <w:marLeft w:val="0"/>
              <w:marRight w:val="0"/>
              <w:marTop w:val="0"/>
              <w:marBottom w:val="0"/>
              <w:divBdr>
                <w:top w:val="none" w:sz="0" w:space="0" w:color="auto"/>
                <w:left w:val="none" w:sz="0" w:space="0" w:color="auto"/>
                <w:bottom w:val="none" w:sz="0" w:space="0" w:color="auto"/>
                <w:right w:val="none" w:sz="0" w:space="0" w:color="auto"/>
              </w:divBdr>
            </w:div>
            <w:div w:id="2053915411">
              <w:marLeft w:val="0"/>
              <w:marRight w:val="0"/>
              <w:marTop w:val="0"/>
              <w:marBottom w:val="0"/>
              <w:divBdr>
                <w:top w:val="none" w:sz="0" w:space="0" w:color="auto"/>
                <w:left w:val="none" w:sz="0" w:space="0" w:color="auto"/>
                <w:bottom w:val="none" w:sz="0" w:space="0" w:color="auto"/>
                <w:right w:val="none" w:sz="0" w:space="0" w:color="auto"/>
              </w:divBdr>
            </w:div>
            <w:div w:id="1198350978">
              <w:marLeft w:val="0"/>
              <w:marRight w:val="0"/>
              <w:marTop w:val="0"/>
              <w:marBottom w:val="0"/>
              <w:divBdr>
                <w:top w:val="none" w:sz="0" w:space="0" w:color="auto"/>
                <w:left w:val="none" w:sz="0" w:space="0" w:color="auto"/>
                <w:bottom w:val="none" w:sz="0" w:space="0" w:color="auto"/>
                <w:right w:val="none" w:sz="0" w:space="0" w:color="auto"/>
              </w:divBdr>
            </w:div>
            <w:div w:id="770275163">
              <w:marLeft w:val="0"/>
              <w:marRight w:val="0"/>
              <w:marTop w:val="0"/>
              <w:marBottom w:val="0"/>
              <w:divBdr>
                <w:top w:val="none" w:sz="0" w:space="0" w:color="auto"/>
                <w:left w:val="none" w:sz="0" w:space="0" w:color="auto"/>
                <w:bottom w:val="none" w:sz="0" w:space="0" w:color="auto"/>
                <w:right w:val="none" w:sz="0" w:space="0" w:color="auto"/>
              </w:divBdr>
            </w:div>
            <w:div w:id="339048697">
              <w:marLeft w:val="0"/>
              <w:marRight w:val="0"/>
              <w:marTop w:val="0"/>
              <w:marBottom w:val="0"/>
              <w:divBdr>
                <w:top w:val="none" w:sz="0" w:space="0" w:color="auto"/>
                <w:left w:val="none" w:sz="0" w:space="0" w:color="auto"/>
                <w:bottom w:val="none" w:sz="0" w:space="0" w:color="auto"/>
                <w:right w:val="none" w:sz="0" w:space="0" w:color="auto"/>
              </w:divBdr>
            </w:div>
            <w:div w:id="415325851">
              <w:marLeft w:val="0"/>
              <w:marRight w:val="0"/>
              <w:marTop w:val="0"/>
              <w:marBottom w:val="0"/>
              <w:divBdr>
                <w:top w:val="none" w:sz="0" w:space="0" w:color="auto"/>
                <w:left w:val="none" w:sz="0" w:space="0" w:color="auto"/>
                <w:bottom w:val="none" w:sz="0" w:space="0" w:color="auto"/>
                <w:right w:val="none" w:sz="0" w:space="0" w:color="auto"/>
              </w:divBdr>
            </w:div>
            <w:div w:id="330958649">
              <w:marLeft w:val="0"/>
              <w:marRight w:val="0"/>
              <w:marTop w:val="0"/>
              <w:marBottom w:val="0"/>
              <w:divBdr>
                <w:top w:val="none" w:sz="0" w:space="0" w:color="auto"/>
                <w:left w:val="none" w:sz="0" w:space="0" w:color="auto"/>
                <w:bottom w:val="none" w:sz="0" w:space="0" w:color="auto"/>
                <w:right w:val="none" w:sz="0" w:space="0" w:color="auto"/>
              </w:divBdr>
            </w:div>
            <w:div w:id="681132662">
              <w:marLeft w:val="0"/>
              <w:marRight w:val="0"/>
              <w:marTop w:val="0"/>
              <w:marBottom w:val="0"/>
              <w:divBdr>
                <w:top w:val="none" w:sz="0" w:space="0" w:color="auto"/>
                <w:left w:val="none" w:sz="0" w:space="0" w:color="auto"/>
                <w:bottom w:val="none" w:sz="0" w:space="0" w:color="auto"/>
                <w:right w:val="none" w:sz="0" w:space="0" w:color="auto"/>
              </w:divBdr>
            </w:div>
            <w:div w:id="1364860945">
              <w:marLeft w:val="0"/>
              <w:marRight w:val="0"/>
              <w:marTop w:val="0"/>
              <w:marBottom w:val="0"/>
              <w:divBdr>
                <w:top w:val="none" w:sz="0" w:space="0" w:color="auto"/>
                <w:left w:val="none" w:sz="0" w:space="0" w:color="auto"/>
                <w:bottom w:val="none" w:sz="0" w:space="0" w:color="auto"/>
                <w:right w:val="none" w:sz="0" w:space="0" w:color="auto"/>
              </w:divBdr>
            </w:div>
            <w:div w:id="1073233490">
              <w:marLeft w:val="0"/>
              <w:marRight w:val="0"/>
              <w:marTop w:val="0"/>
              <w:marBottom w:val="0"/>
              <w:divBdr>
                <w:top w:val="none" w:sz="0" w:space="0" w:color="auto"/>
                <w:left w:val="none" w:sz="0" w:space="0" w:color="auto"/>
                <w:bottom w:val="none" w:sz="0" w:space="0" w:color="auto"/>
                <w:right w:val="none" w:sz="0" w:space="0" w:color="auto"/>
              </w:divBdr>
            </w:div>
            <w:div w:id="2043049010">
              <w:marLeft w:val="0"/>
              <w:marRight w:val="0"/>
              <w:marTop w:val="0"/>
              <w:marBottom w:val="0"/>
              <w:divBdr>
                <w:top w:val="none" w:sz="0" w:space="0" w:color="auto"/>
                <w:left w:val="none" w:sz="0" w:space="0" w:color="auto"/>
                <w:bottom w:val="none" w:sz="0" w:space="0" w:color="auto"/>
                <w:right w:val="none" w:sz="0" w:space="0" w:color="auto"/>
              </w:divBdr>
            </w:div>
            <w:div w:id="1174107678">
              <w:marLeft w:val="0"/>
              <w:marRight w:val="0"/>
              <w:marTop w:val="0"/>
              <w:marBottom w:val="0"/>
              <w:divBdr>
                <w:top w:val="none" w:sz="0" w:space="0" w:color="auto"/>
                <w:left w:val="none" w:sz="0" w:space="0" w:color="auto"/>
                <w:bottom w:val="none" w:sz="0" w:space="0" w:color="auto"/>
                <w:right w:val="none" w:sz="0" w:space="0" w:color="auto"/>
              </w:divBdr>
            </w:div>
            <w:div w:id="322048387">
              <w:marLeft w:val="0"/>
              <w:marRight w:val="0"/>
              <w:marTop w:val="0"/>
              <w:marBottom w:val="0"/>
              <w:divBdr>
                <w:top w:val="none" w:sz="0" w:space="0" w:color="auto"/>
                <w:left w:val="none" w:sz="0" w:space="0" w:color="auto"/>
                <w:bottom w:val="none" w:sz="0" w:space="0" w:color="auto"/>
                <w:right w:val="none" w:sz="0" w:space="0" w:color="auto"/>
              </w:divBdr>
            </w:div>
            <w:div w:id="1381249883">
              <w:marLeft w:val="0"/>
              <w:marRight w:val="0"/>
              <w:marTop w:val="0"/>
              <w:marBottom w:val="0"/>
              <w:divBdr>
                <w:top w:val="none" w:sz="0" w:space="0" w:color="auto"/>
                <w:left w:val="none" w:sz="0" w:space="0" w:color="auto"/>
                <w:bottom w:val="none" w:sz="0" w:space="0" w:color="auto"/>
                <w:right w:val="none" w:sz="0" w:space="0" w:color="auto"/>
              </w:divBdr>
            </w:div>
            <w:div w:id="1138766720">
              <w:marLeft w:val="0"/>
              <w:marRight w:val="0"/>
              <w:marTop w:val="0"/>
              <w:marBottom w:val="0"/>
              <w:divBdr>
                <w:top w:val="none" w:sz="0" w:space="0" w:color="auto"/>
                <w:left w:val="none" w:sz="0" w:space="0" w:color="auto"/>
                <w:bottom w:val="none" w:sz="0" w:space="0" w:color="auto"/>
                <w:right w:val="none" w:sz="0" w:space="0" w:color="auto"/>
              </w:divBdr>
            </w:div>
            <w:div w:id="1183711266">
              <w:marLeft w:val="0"/>
              <w:marRight w:val="0"/>
              <w:marTop w:val="0"/>
              <w:marBottom w:val="0"/>
              <w:divBdr>
                <w:top w:val="none" w:sz="0" w:space="0" w:color="auto"/>
                <w:left w:val="none" w:sz="0" w:space="0" w:color="auto"/>
                <w:bottom w:val="none" w:sz="0" w:space="0" w:color="auto"/>
                <w:right w:val="none" w:sz="0" w:space="0" w:color="auto"/>
              </w:divBdr>
            </w:div>
            <w:div w:id="8127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5671">
      <w:bodyDiv w:val="1"/>
      <w:marLeft w:val="0"/>
      <w:marRight w:val="0"/>
      <w:marTop w:val="0"/>
      <w:marBottom w:val="0"/>
      <w:divBdr>
        <w:top w:val="none" w:sz="0" w:space="0" w:color="auto"/>
        <w:left w:val="none" w:sz="0" w:space="0" w:color="auto"/>
        <w:bottom w:val="none" w:sz="0" w:space="0" w:color="auto"/>
        <w:right w:val="none" w:sz="0" w:space="0" w:color="auto"/>
      </w:divBdr>
      <w:divsChild>
        <w:div w:id="1626348637">
          <w:marLeft w:val="0"/>
          <w:marRight w:val="0"/>
          <w:marTop w:val="0"/>
          <w:marBottom w:val="0"/>
          <w:divBdr>
            <w:top w:val="none" w:sz="0" w:space="0" w:color="auto"/>
            <w:left w:val="none" w:sz="0" w:space="0" w:color="auto"/>
            <w:bottom w:val="none" w:sz="0" w:space="0" w:color="auto"/>
            <w:right w:val="none" w:sz="0" w:space="0" w:color="auto"/>
          </w:divBdr>
          <w:divsChild>
            <w:div w:id="15669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611742690">
      <w:bodyDiv w:val="1"/>
      <w:marLeft w:val="0"/>
      <w:marRight w:val="0"/>
      <w:marTop w:val="0"/>
      <w:marBottom w:val="0"/>
      <w:divBdr>
        <w:top w:val="none" w:sz="0" w:space="0" w:color="auto"/>
        <w:left w:val="none" w:sz="0" w:space="0" w:color="auto"/>
        <w:bottom w:val="none" w:sz="0" w:space="0" w:color="auto"/>
        <w:right w:val="none" w:sz="0" w:space="0" w:color="auto"/>
      </w:divBdr>
      <w:divsChild>
        <w:div w:id="194539108">
          <w:marLeft w:val="540"/>
          <w:marRight w:val="0"/>
          <w:marTop w:val="0"/>
          <w:marBottom w:val="0"/>
          <w:divBdr>
            <w:top w:val="none" w:sz="0" w:space="0" w:color="auto"/>
            <w:left w:val="none" w:sz="0" w:space="0" w:color="auto"/>
            <w:bottom w:val="none" w:sz="0" w:space="0" w:color="auto"/>
            <w:right w:val="none" w:sz="0" w:space="0" w:color="auto"/>
          </w:divBdr>
        </w:div>
        <w:div w:id="233854687">
          <w:marLeft w:val="540"/>
          <w:marRight w:val="0"/>
          <w:marTop w:val="0"/>
          <w:marBottom w:val="0"/>
          <w:divBdr>
            <w:top w:val="none" w:sz="0" w:space="0" w:color="auto"/>
            <w:left w:val="none" w:sz="0" w:space="0" w:color="auto"/>
            <w:bottom w:val="none" w:sz="0" w:space="0" w:color="auto"/>
            <w:right w:val="none" w:sz="0" w:space="0" w:color="auto"/>
          </w:divBdr>
        </w:div>
        <w:div w:id="555774701">
          <w:marLeft w:val="540"/>
          <w:marRight w:val="0"/>
          <w:marTop w:val="0"/>
          <w:marBottom w:val="0"/>
          <w:divBdr>
            <w:top w:val="none" w:sz="0" w:space="0" w:color="auto"/>
            <w:left w:val="none" w:sz="0" w:space="0" w:color="auto"/>
            <w:bottom w:val="none" w:sz="0" w:space="0" w:color="auto"/>
            <w:right w:val="none" w:sz="0" w:space="0" w:color="auto"/>
          </w:divBdr>
        </w:div>
        <w:div w:id="739130910">
          <w:marLeft w:val="540"/>
          <w:marRight w:val="0"/>
          <w:marTop w:val="0"/>
          <w:marBottom w:val="0"/>
          <w:divBdr>
            <w:top w:val="none" w:sz="0" w:space="0" w:color="auto"/>
            <w:left w:val="none" w:sz="0" w:space="0" w:color="auto"/>
            <w:bottom w:val="none" w:sz="0" w:space="0" w:color="auto"/>
            <w:right w:val="none" w:sz="0" w:space="0" w:color="auto"/>
          </w:divBdr>
        </w:div>
        <w:div w:id="955329633">
          <w:marLeft w:val="540"/>
          <w:marRight w:val="0"/>
          <w:marTop w:val="0"/>
          <w:marBottom w:val="0"/>
          <w:divBdr>
            <w:top w:val="none" w:sz="0" w:space="0" w:color="auto"/>
            <w:left w:val="none" w:sz="0" w:space="0" w:color="auto"/>
            <w:bottom w:val="none" w:sz="0" w:space="0" w:color="auto"/>
            <w:right w:val="none" w:sz="0" w:space="0" w:color="auto"/>
          </w:divBdr>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2556">
      <w:bodyDiv w:val="1"/>
      <w:marLeft w:val="0"/>
      <w:marRight w:val="0"/>
      <w:marTop w:val="0"/>
      <w:marBottom w:val="0"/>
      <w:divBdr>
        <w:top w:val="none" w:sz="0" w:space="0" w:color="auto"/>
        <w:left w:val="none" w:sz="0" w:space="0" w:color="auto"/>
        <w:bottom w:val="none" w:sz="0" w:space="0" w:color="auto"/>
        <w:right w:val="none" w:sz="0" w:space="0" w:color="auto"/>
      </w:divBdr>
      <w:divsChild>
        <w:div w:id="787551121">
          <w:marLeft w:val="0"/>
          <w:marRight w:val="0"/>
          <w:marTop w:val="0"/>
          <w:marBottom w:val="0"/>
          <w:divBdr>
            <w:top w:val="none" w:sz="0" w:space="0" w:color="auto"/>
            <w:left w:val="none" w:sz="0" w:space="0" w:color="auto"/>
            <w:bottom w:val="none" w:sz="0" w:space="0" w:color="auto"/>
            <w:right w:val="none" w:sz="0" w:space="0" w:color="auto"/>
          </w:divBdr>
          <w:divsChild>
            <w:div w:id="448013277">
              <w:marLeft w:val="0"/>
              <w:marRight w:val="0"/>
              <w:marTop w:val="0"/>
              <w:marBottom w:val="0"/>
              <w:divBdr>
                <w:top w:val="none" w:sz="0" w:space="0" w:color="auto"/>
                <w:left w:val="none" w:sz="0" w:space="0" w:color="auto"/>
                <w:bottom w:val="none" w:sz="0" w:space="0" w:color="auto"/>
                <w:right w:val="none" w:sz="0" w:space="0" w:color="auto"/>
              </w:divBdr>
            </w:div>
            <w:div w:id="1536111577">
              <w:marLeft w:val="0"/>
              <w:marRight w:val="0"/>
              <w:marTop w:val="0"/>
              <w:marBottom w:val="0"/>
              <w:divBdr>
                <w:top w:val="none" w:sz="0" w:space="0" w:color="auto"/>
                <w:left w:val="none" w:sz="0" w:space="0" w:color="auto"/>
                <w:bottom w:val="none" w:sz="0" w:space="0" w:color="auto"/>
                <w:right w:val="none" w:sz="0" w:space="0" w:color="auto"/>
              </w:divBdr>
            </w:div>
            <w:div w:id="284897928">
              <w:marLeft w:val="0"/>
              <w:marRight w:val="0"/>
              <w:marTop w:val="0"/>
              <w:marBottom w:val="0"/>
              <w:divBdr>
                <w:top w:val="none" w:sz="0" w:space="0" w:color="auto"/>
                <w:left w:val="none" w:sz="0" w:space="0" w:color="auto"/>
                <w:bottom w:val="none" w:sz="0" w:space="0" w:color="auto"/>
                <w:right w:val="none" w:sz="0" w:space="0" w:color="auto"/>
              </w:divBdr>
            </w:div>
            <w:div w:id="397829469">
              <w:marLeft w:val="0"/>
              <w:marRight w:val="0"/>
              <w:marTop w:val="0"/>
              <w:marBottom w:val="0"/>
              <w:divBdr>
                <w:top w:val="none" w:sz="0" w:space="0" w:color="auto"/>
                <w:left w:val="none" w:sz="0" w:space="0" w:color="auto"/>
                <w:bottom w:val="none" w:sz="0" w:space="0" w:color="auto"/>
                <w:right w:val="none" w:sz="0" w:space="0" w:color="auto"/>
              </w:divBdr>
            </w:div>
            <w:div w:id="1255941015">
              <w:marLeft w:val="0"/>
              <w:marRight w:val="0"/>
              <w:marTop w:val="0"/>
              <w:marBottom w:val="0"/>
              <w:divBdr>
                <w:top w:val="none" w:sz="0" w:space="0" w:color="auto"/>
                <w:left w:val="none" w:sz="0" w:space="0" w:color="auto"/>
                <w:bottom w:val="none" w:sz="0" w:space="0" w:color="auto"/>
                <w:right w:val="none" w:sz="0" w:space="0" w:color="auto"/>
              </w:divBdr>
            </w:div>
            <w:div w:id="1984045674">
              <w:marLeft w:val="0"/>
              <w:marRight w:val="0"/>
              <w:marTop w:val="0"/>
              <w:marBottom w:val="0"/>
              <w:divBdr>
                <w:top w:val="none" w:sz="0" w:space="0" w:color="auto"/>
                <w:left w:val="none" w:sz="0" w:space="0" w:color="auto"/>
                <w:bottom w:val="none" w:sz="0" w:space="0" w:color="auto"/>
                <w:right w:val="none" w:sz="0" w:space="0" w:color="auto"/>
              </w:divBdr>
            </w:div>
            <w:div w:id="1525047484">
              <w:marLeft w:val="0"/>
              <w:marRight w:val="0"/>
              <w:marTop w:val="0"/>
              <w:marBottom w:val="0"/>
              <w:divBdr>
                <w:top w:val="none" w:sz="0" w:space="0" w:color="auto"/>
                <w:left w:val="none" w:sz="0" w:space="0" w:color="auto"/>
                <w:bottom w:val="none" w:sz="0" w:space="0" w:color="auto"/>
                <w:right w:val="none" w:sz="0" w:space="0" w:color="auto"/>
              </w:divBdr>
            </w:div>
            <w:div w:id="1059941695">
              <w:marLeft w:val="0"/>
              <w:marRight w:val="0"/>
              <w:marTop w:val="0"/>
              <w:marBottom w:val="0"/>
              <w:divBdr>
                <w:top w:val="none" w:sz="0" w:space="0" w:color="auto"/>
                <w:left w:val="none" w:sz="0" w:space="0" w:color="auto"/>
                <w:bottom w:val="none" w:sz="0" w:space="0" w:color="auto"/>
                <w:right w:val="none" w:sz="0" w:space="0" w:color="auto"/>
              </w:divBdr>
            </w:div>
            <w:div w:id="1001742131">
              <w:marLeft w:val="0"/>
              <w:marRight w:val="0"/>
              <w:marTop w:val="0"/>
              <w:marBottom w:val="0"/>
              <w:divBdr>
                <w:top w:val="none" w:sz="0" w:space="0" w:color="auto"/>
                <w:left w:val="none" w:sz="0" w:space="0" w:color="auto"/>
                <w:bottom w:val="none" w:sz="0" w:space="0" w:color="auto"/>
                <w:right w:val="none" w:sz="0" w:space="0" w:color="auto"/>
              </w:divBdr>
            </w:div>
            <w:div w:id="1042441926">
              <w:marLeft w:val="0"/>
              <w:marRight w:val="0"/>
              <w:marTop w:val="0"/>
              <w:marBottom w:val="0"/>
              <w:divBdr>
                <w:top w:val="none" w:sz="0" w:space="0" w:color="auto"/>
                <w:left w:val="none" w:sz="0" w:space="0" w:color="auto"/>
                <w:bottom w:val="none" w:sz="0" w:space="0" w:color="auto"/>
                <w:right w:val="none" w:sz="0" w:space="0" w:color="auto"/>
              </w:divBdr>
            </w:div>
            <w:div w:id="1669748623">
              <w:marLeft w:val="0"/>
              <w:marRight w:val="0"/>
              <w:marTop w:val="0"/>
              <w:marBottom w:val="0"/>
              <w:divBdr>
                <w:top w:val="none" w:sz="0" w:space="0" w:color="auto"/>
                <w:left w:val="none" w:sz="0" w:space="0" w:color="auto"/>
                <w:bottom w:val="none" w:sz="0" w:space="0" w:color="auto"/>
                <w:right w:val="none" w:sz="0" w:space="0" w:color="auto"/>
              </w:divBdr>
            </w:div>
            <w:div w:id="546374203">
              <w:marLeft w:val="0"/>
              <w:marRight w:val="0"/>
              <w:marTop w:val="0"/>
              <w:marBottom w:val="0"/>
              <w:divBdr>
                <w:top w:val="none" w:sz="0" w:space="0" w:color="auto"/>
                <w:left w:val="none" w:sz="0" w:space="0" w:color="auto"/>
                <w:bottom w:val="none" w:sz="0" w:space="0" w:color="auto"/>
                <w:right w:val="none" w:sz="0" w:space="0" w:color="auto"/>
              </w:divBdr>
            </w:div>
            <w:div w:id="312032630">
              <w:marLeft w:val="0"/>
              <w:marRight w:val="0"/>
              <w:marTop w:val="0"/>
              <w:marBottom w:val="0"/>
              <w:divBdr>
                <w:top w:val="none" w:sz="0" w:space="0" w:color="auto"/>
                <w:left w:val="none" w:sz="0" w:space="0" w:color="auto"/>
                <w:bottom w:val="none" w:sz="0" w:space="0" w:color="auto"/>
                <w:right w:val="none" w:sz="0" w:space="0" w:color="auto"/>
              </w:divBdr>
            </w:div>
            <w:div w:id="1755471307">
              <w:marLeft w:val="0"/>
              <w:marRight w:val="0"/>
              <w:marTop w:val="0"/>
              <w:marBottom w:val="0"/>
              <w:divBdr>
                <w:top w:val="none" w:sz="0" w:space="0" w:color="auto"/>
                <w:left w:val="none" w:sz="0" w:space="0" w:color="auto"/>
                <w:bottom w:val="none" w:sz="0" w:space="0" w:color="auto"/>
                <w:right w:val="none" w:sz="0" w:space="0" w:color="auto"/>
              </w:divBdr>
            </w:div>
            <w:div w:id="1386296589">
              <w:marLeft w:val="0"/>
              <w:marRight w:val="0"/>
              <w:marTop w:val="0"/>
              <w:marBottom w:val="0"/>
              <w:divBdr>
                <w:top w:val="none" w:sz="0" w:space="0" w:color="auto"/>
                <w:left w:val="none" w:sz="0" w:space="0" w:color="auto"/>
                <w:bottom w:val="none" w:sz="0" w:space="0" w:color="auto"/>
                <w:right w:val="none" w:sz="0" w:space="0" w:color="auto"/>
              </w:divBdr>
            </w:div>
            <w:div w:id="1404403198">
              <w:marLeft w:val="0"/>
              <w:marRight w:val="0"/>
              <w:marTop w:val="0"/>
              <w:marBottom w:val="0"/>
              <w:divBdr>
                <w:top w:val="none" w:sz="0" w:space="0" w:color="auto"/>
                <w:left w:val="none" w:sz="0" w:space="0" w:color="auto"/>
                <w:bottom w:val="none" w:sz="0" w:space="0" w:color="auto"/>
                <w:right w:val="none" w:sz="0" w:space="0" w:color="auto"/>
              </w:divBdr>
            </w:div>
            <w:div w:id="445587069">
              <w:marLeft w:val="0"/>
              <w:marRight w:val="0"/>
              <w:marTop w:val="0"/>
              <w:marBottom w:val="0"/>
              <w:divBdr>
                <w:top w:val="none" w:sz="0" w:space="0" w:color="auto"/>
                <w:left w:val="none" w:sz="0" w:space="0" w:color="auto"/>
                <w:bottom w:val="none" w:sz="0" w:space="0" w:color="auto"/>
                <w:right w:val="none" w:sz="0" w:space="0" w:color="auto"/>
              </w:divBdr>
            </w:div>
            <w:div w:id="903611297">
              <w:marLeft w:val="0"/>
              <w:marRight w:val="0"/>
              <w:marTop w:val="0"/>
              <w:marBottom w:val="0"/>
              <w:divBdr>
                <w:top w:val="none" w:sz="0" w:space="0" w:color="auto"/>
                <w:left w:val="none" w:sz="0" w:space="0" w:color="auto"/>
                <w:bottom w:val="none" w:sz="0" w:space="0" w:color="auto"/>
                <w:right w:val="none" w:sz="0" w:space="0" w:color="auto"/>
              </w:divBdr>
            </w:div>
            <w:div w:id="1401367087">
              <w:marLeft w:val="0"/>
              <w:marRight w:val="0"/>
              <w:marTop w:val="0"/>
              <w:marBottom w:val="0"/>
              <w:divBdr>
                <w:top w:val="none" w:sz="0" w:space="0" w:color="auto"/>
                <w:left w:val="none" w:sz="0" w:space="0" w:color="auto"/>
                <w:bottom w:val="none" w:sz="0" w:space="0" w:color="auto"/>
                <w:right w:val="none" w:sz="0" w:space="0" w:color="auto"/>
              </w:divBdr>
            </w:div>
            <w:div w:id="1928613315">
              <w:marLeft w:val="0"/>
              <w:marRight w:val="0"/>
              <w:marTop w:val="0"/>
              <w:marBottom w:val="0"/>
              <w:divBdr>
                <w:top w:val="none" w:sz="0" w:space="0" w:color="auto"/>
                <w:left w:val="none" w:sz="0" w:space="0" w:color="auto"/>
                <w:bottom w:val="none" w:sz="0" w:space="0" w:color="auto"/>
                <w:right w:val="none" w:sz="0" w:space="0" w:color="auto"/>
              </w:divBdr>
            </w:div>
            <w:div w:id="1133063552">
              <w:marLeft w:val="0"/>
              <w:marRight w:val="0"/>
              <w:marTop w:val="0"/>
              <w:marBottom w:val="0"/>
              <w:divBdr>
                <w:top w:val="none" w:sz="0" w:space="0" w:color="auto"/>
                <w:left w:val="none" w:sz="0" w:space="0" w:color="auto"/>
                <w:bottom w:val="none" w:sz="0" w:space="0" w:color="auto"/>
                <w:right w:val="none" w:sz="0" w:space="0" w:color="auto"/>
              </w:divBdr>
            </w:div>
            <w:div w:id="448740502">
              <w:marLeft w:val="0"/>
              <w:marRight w:val="0"/>
              <w:marTop w:val="0"/>
              <w:marBottom w:val="0"/>
              <w:divBdr>
                <w:top w:val="none" w:sz="0" w:space="0" w:color="auto"/>
                <w:left w:val="none" w:sz="0" w:space="0" w:color="auto"/>
                <w:bottom w:val="none" w:sz="0" w:space="0" w:color="auto"/>
                <w:right w:val="none" w:sz="0" w:space="0" w:color="auto"/>
              </w:divBdr>
            </w:div>
            <w:div w:id="1588154862">
              <w:marLeft w:val="0"/>
              <w:marRight w:val="0"/>
              <w:marTop w:val="0"/>
              <w:marBottom w:val="0"/>
              <w:divBdr>
                <w:top w:val="none" w:sz="0" w:space="0" w:color="auto"/>
                <w:left w:val="none" w:sz="0" w:space="0" w:color="auto"/>
                <w:bottom w:val="none" w:sz="0" w:space="0" w:color="auto"/>
                <w:right w:val="none" w:sz="0" w:space="0" w:color="auto"/>
              </w:divBdr>
            </w:div>
            <w:div w:id="770971877">
              <w:marLeft w:val="0"/>
              <w:marRight w:val="0"/>
              <w:marTop w:val="0"/>
              <w:marBottom w:val="0"/>
              <w:divBdr>
                <w:top w:val="none" w:sz="0" w:space="0" w:color="auto"/>
                <w:left w:val="none" w:sz="0" w:space="0" w:color="auto"/>
                <w:bottom w:val="none" w:sz="0" w:space="0" w:color="auto"/>
                <w:right w:val="none" w:sz="0" w:space="0" w:color="auto"/>
              </w:divBdr>
            </w:div>
            <w:div w:id="569729526">
              <w:marLeft w:val="0"/>
              <w:marRight w:val="0"/>
              <w:marTop w:val="0"/>
              <w:marBottom w:val="0"/>
              <w:divBdr>
                <w:top w:val="none" w:sz="0" w:space="0" w:color="auto"/>
                <w:left w:val="none" w:sz="0" w:space="0" w:color="auto"/>
                <w:bottom w:val="none" w:sz="0" w:space="0" w:color="auto"/>
                <w:right w:val="none" w:sz="0" w:space="0" w:color="auto"/>
              </w:divBdr>
            </w:div>
            <w:div w:id="1037464618">
              <w:marLeft w:val="0"/>
              <w:marRight w:val="0"/>
              <w:marTop w:val="0"/>
              <w:marBottom w:val="0"/>
              <w:divBdr>
                <w:top w:val="none" w:sz="0" w:space="0" w:color="auto"/>
                <w:left w:val="none" w:sz="0" w:space="0" w:color="auto"/>
                <w:bottom w:val="none" w:sz="0" w:space="0" w:color="auto"/>
                <w:right w:val="none" w:sz="0" w:space="0" w:color="auto"/>
              </w:divBdr>
            </w:div>
            <w:div w:id="318732242">
              <w:marLeft w:val="0"/>
              <w:marRight w:val="0"/>
              <w:marTop w:val="0"/>
              <w:marBottom w:val="0"/>
              <w:divBdr>
                <w:top w:val="none" w:sz="0" w:space="0" w:color="auto"/>
                <w:left w:val="none" w:sz="0" w:space="0" w:color="auto"/>
                <w:bottom w:val="none" w:sz="0" w:space="0" w:color="auto"/>
                <w:right w:val="none" w:sz="0" w:space="0" w:color="auto"/>
              </w:divBdr>
            </w:div>
            <w:div w:id="1303921799">
              <w:marLeft w:val="0"/>
              <w:marRight w:val="0"/>
              <w:marTop w:val="0"/>
              <w:marBottom w:val="0"/>
              <w:divBdr>
                <w:top w:val="none" w:sz="0" w:space="0" w:color="auto"/>
                <w:left w:val="none" w:sz="0" w:space="0" w:color="auto"/>
                <w:bottom w:val="none" w:sz="0" w:space="0" w:color="auto"/>
                <w:right w:val="none" w:sz="0" w:space="0" w:color="auto"/>
              </w:divBdr>
            </w:div>
            <w:div w:id="225918666">
              <w:marLeft w:val="0"/>
              <w:marRight w:val="0"/>
              <w:marTop w:val="0"/>
              <w:marBottom w:val="0"/>
              <w:divBdr>
                <w:top w:val="none" w:sz="0" w:space="0" w:color="auto"/>
                <w:left w:val="none" w:sz="0" w:space="0" w:color="auto"/>
                <w:bottom w:val="none" w:sz="0" w:space="0" w:color="auto"/>
                <w:right w:val="none" w:sz="0" w:space="0" w:color="auto"/>
              </w:divBdr>
            </w:div>
            <w:div w:id="1870559995">
              <w:marLeft w:val="0"/>
              <w:marRight w:val="0"/>
              <w:marTop w:val="0"/>
              <w:marBottom w:val="0"/>
              <w:divBdr>
                <w:top w:val="none" w:sz="0" w:space="0" w:color="auto"/>
                <w:left w:val="none" w:sz="0" w:space="0" w:color="auto"/>
                <w:bottom w:val="none" w:sz="0" w:space="0" w:color="auto"/>
                <w:right w:val="none" w:sz="0" w:space="0" w:color="auto"/>
              </w:divBdr>
            </w:div>
            <w:div w:id="147945154">
              <w:marLeft w:val="0"/>
              <w:marRight w:val="0"/>
              <w:marTop w:val="0"/>
              <w:marBottom w:val="0"/>
              <w:divBdr>
                <w:top w:val="none" w:sz="0" w:space="0" w:color="auto"/>
                <w:left w:val="none" w:sz="0" w:space="0" w:color="auto"/>
                <w:bottom w:val="none" w:sz="0" w:space="0" w:color="auto"/>
                <w:right w:val="none" w:sz="0" w:space="0" w:color="auto"/>
              </w:divBdr>
            </w:div>
            <w:div w:id="276764889">
              <w:marLeft w:val="0"/>
              <w:marRight w:val="0"/>
              <w:marTop w:val="0"/>
              <w:marBottom w:val="0"/>
              <w:divBdr>
                <w:top w:val="none" w:sz="0" w:space="0" w:color="auto"/>
                <w:left w:val="none" w:sz="0" w:space="0" w:color="auto"/>
                <w:bottom w:val="none" w:sz="0" w:space="0" w:color="auto"/>
                <w:right w:val="none" w:sz="0" w:space="0" w:color="auto"/>
              </w:divBdr>
            </w:div>
            <w:div w:id="1524594596">
              <w:marLeft w:val="0"/>
              <w:marRight w:val="0"/>
              <w:marTop w:val="0"/>
              <w:marBottom w:val="0"/>
              <w:divBdr>
                <w:top w:val="none" w:sz="0" w:space="0" w:color="auto"/>
                <w:left w:val="none" w:sz="0" w:space="0" w:color="auto"/>
                <w:bottom w:val="none" w:sz="0" w:space="0" w:color="auto"/>
                <w:right w:val="none" w:sz="0" w:space="0" w:color="auto"/>
              </w:divBdr>
            </w:div>
            <w:div w:id="2088071520">
              <w:marLeft w:val="0"/>
              <w:marRight w:val="0"/>
              <w:marTop w:val="0"/>
              <w:marBottom w:val="0"/>
              <w:divBdr>
                <w:top w:val="none" w:sz="0" w:space="0" w:color="auto"/>
                <w:left w:val="none" w:sz="0" w:space="0" w:color="auto"/>
                <w:bottom w:val="none" w:sz="0" w:space="0" w:color="auto"/>
                <w:right w:val="none" w:sz="0" w:space="0" w:color="auto"/>
              </w:divBdr>
            </w:div>
            <w:div w:id="330790419">
              <w:marLeft w:val="0"/>
              <w:marRight w:val="0"/>
              <w:marTop w:val="0"/>
              <w:marBottom w:val="0"/>
              <w:divBdr>
                <w:top w:val="none" w:sz="0" w:space="0" w:color="auto"/>
                <w:left w:val="none" w:sz="0" w:space="0" w:color="auto"/>
                <w:bottom w:val="none" w:sz="0" w:space="0" w:color="auto"/>
                <w:right w:val="none" w:sz="0" w:space="0" w:color="auto"/>
              </w:divBdr>
            </w:div>
            <w:div w:id="1557858205">
              <w:marLeft w:val="0"/>
              <w:marRight w:val="0"/>
              <w:marTop w:val="0"/>
              <w:marBottom w:val="0"/>
              <w:divBdr>
                <w:top w:val="none" w:sz="0" w:space="0" w:color="auto"/>
                <w:left w:val="none" w:sz="0" w:space="0" w:color="auto"/>
                <w:bottom w:val="none" w:sz="0" w:space="0" w:color="auto"/>
                <w:right w:val="none" w:sz="0" w:space="0" w:color="auto"/>
              </w:divBdr>
            </w:div>
            <w:div w:id="673260978">
              <w:marLeft w:val="0"/>
              <w:marRight w:val="0"/>
              <w:marTop w:val="0"/>
              <w:marBottom w:val="0"/>
              <w:divBdr>
                <w:top w:val="none" w:sz="0" w:space="0" w:color="auto"/>
                <w:left w:val="none" w:sz="0" w:space="0" w:color="auto"/>
                <w:bottom w:val="none" w:sz="0" w:space="0" w:color="auto"/>
                <w:right w:val="none" w:sz="0" w:space="0" w:color="auto"/>
              </w:divBdr>
            </w:div>
            <w:div w:id="11294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379">
      <w:bodyDiv w:val="1"/>
      <w:marLeft w:val="0"/>
      <w:marRight w:val="0"/>
      <w:marTop w:val="0"/>
      <w:marBottom w:val="0"/>
      <w:divBdr>
        <w:top w:val="none" w:sz="0" w:space="0" w:color="auto"/>
        <w:left w:val="none" w:sz="0" w:space="0" w:color="auto"/>
        <w:bottom w:val="none" w:sz="0" w:space="0" w:color="auto"/>
        <w:right w:val="none" w:sz="0" w:space="0" w:color="auto"/>
      </w:divBdr>
      <w:divsChild>
        <w:div w:id="355543682">
          <w:marLeft w:val="0"/>
          <w:marRight w:val="0"/>
          <w:marTop w:val="0"/>
          <w:marBottom w:val="0"/>
          <w:divBdr>
            <w:top w:val="none" w:sz="0" w:space="0" w:color="auto"/>
            <w:left w:val="none" w:sz="0" w:space="0" w:color="auto"/>
            <w:bottom w:val="none" w:sz="0" w:space="0" w:color="auto"/>
            <w:right w:val="none" w:sz="0" w:space="0" w:color="auto"/>
          </w:divBdr>
          <w:divsChild>
            <w:div w:id="1251231343">
              <w:marLeft w:val="0"/>
              <w:marRight w:val="0"/>
              <w:marTop w:val="0"/>
              <w:marBottom w:val="0"/>
              <w:divBdr>
                <w:top w:val="none" w:sz="0" w:space="0" w:color="auto"/>
                <w:left w:val="none" w:sz="0" w:space="0" w:color="auto"/>
                <w:bottom w:val="none" w:sz="0" w:space="0" w:color="auto"/>
                <w:right w:val="none" w:sz="0" w:space="0" w:color="auto"/>
              </w:divBdr>
            </w:div>
            <w:div w:id="846946081">
              <w:marLeft w:val="0"/>
              <w:marRight w:val="0"/>
              <w:marTop w:val="0"/>
              <w:marBottom w:val="0"/>
              <w:divBdr>
                <w:top w:val="none" w:sz="0" w:space="0" w:color="auto"/>
                <w:left w:val="none" w:sz="0" w:space="0" w:color="auto"/>
                <w:bottom w:val="none" w:sz="0" w:space="0" w:color="auto"/>
                <w:right w:val="none" w:sz="0" w:space="0" w:color="auto"/>
              </w:divBdr>
            </w:div>
            <w:div w:id="156532362">
              <w:marLeft w:val="0"/>
              <w:marRight w:val="0"/>
              <w:marTop w:val="0"/>
              <w:marBottom w:val="0"/>
              <w:divBdr>
                <w:top w:val="none" w:sz="0" w:space="0" w:color="auto"/>
                <w:left w:val="none" w:sz="0" w:space="0" w:color="auto"/>
                <w:bottom w:val="none" w:sz="0" w:space="0" w:color="auto"/>
                <w:right w:val="none" w:sz="0" w:space="0" w:color="auto"/>
              </w:divBdr>
            </w:div>
            <w:div w:id="263810041">
              <w:marLeft w:val="0"/>
              <w:marRight w:val="0"/>
              <w:marTop w:val="0"/>
              <w:marBottom w:val="0"/>
              <w:divBdr>
                <w:top w:val="none" w:sz="0" w:space="0" w:color="auto"/>
                <w:left w:val="none" w:sz="0" w:space="0" w:color="auto"/>
                <w:bottom w:val="none" w:sz="0" w:space="0" w:color="auto"/>
                <w:right w:val="none" w:sz="0" w:space="0" w:color="auto"/>
              </w:divBdr>
            </w:div>
            <w:div w:id="1265453613">
              <w:marLeft w:val="0"/>
              <w:marRight w:val="0"/>
              <w:marTop w:val="0"/>
              <w:marBottom w:val="0"/>
              <w:divBdr>
                <w:top w:val="none" w:sz="0" w:space="0" w:color="auto"/>
                <w:left w:val="none" w:sz="0" w:space="0" w:color="auto"/>
                <w:bottom w:val="none" w:sz="0" w:space="0" w:color="auto"/>
                <w:right w:val="none" w:sz="0" w:space="0" w:color="auto"/>
              </w:divBdr>
            </w:div>
            <w:div w:id="1115900946">
              <w:marLeft w:val="0"/>
              <w:marRight w:val="0"/>
              <w:marTop w:val="0"/>
              <w:marBottom w:val="0"/>
              <w:divBdr>
                <w:top w:val="none" w:sz="0" w:space="0" w:color="auto"/>
                <w:left w:val="none" w:sz="0" w:space="0" w:color="auto"/>
                <w:bottom w:val="none" w:sz="0" w:space="0" w:color="auto"/>
                <w:right w:val="none" w:sz="0" w:space="0" w:color="auto"/>
              </w:divBdr>
            </w:div>
            <w:div w:id="1601721212">
              <w:marLeft w:val="0"/>
              <w:marRight w:val="0"/>
              <w:marTop w:val="0"/>
              <w:marBottom w:val="0"/>
              <w:divBdr>
                <w:top w:val="none" w:sz="0" w:space="0" w:color="auto"/>
                <w:left w:val="none" w:sz="0" w:space="0" w:color="auto"/>
                <w:bottom w:val="none" w:sz="0" w:space="0" w:color="auto"/>
                <w:right w:val="none" w:sz="0" w:space="0" w:color="auto"/>
              </w:divBdr>
            </w:div>
            <w:div w:id="1422290351">
              <w:marLeft w:val="0"/>
              <w:marRight w:val="0"/>
              <w:marTop w:val="0"/>
              <w:marBottom w:val="0"/>
              <w:divBdr>
                <w:top w:val="none" w:sz="0" w:space="0" w:color="auto"/>
                <w:left w:val="none" w:sz="0" w:space="0" w:color="auto"/>
                <w:bottom w:val="none" w:sz="0" w:space="0" w:color="auto"/>
                <w:right w:val="none" w:sz="0" w:space="0" w:color="auto"/>
              </w:divBdr>
            </w:div>
            <w:div w:id="105971719">
              <w:marLeft w:val="0"/>
              <w:marRight w:val="0"/>
              <w:marTop w:val="0"/>
              <w:marBottom w:val="0"/>
              <w:divBdr>
                <w:top w:val="none" w:sz="0" w:space="0" w:color="auto"/>
                <w:left w:val="none" w:sz="0" w:space="0" w:color="auto"/>
                <w:bottom w:val="none" w:sz="0" w:space="0" w:color="auto"/>
                <w:right w:val="none" w:sz="0" w:space="0" w:color="auto"/>
              </w:divBdr>
            </w:div>
            <w:div w:id="79907509">
              <w:marLeft w:val="0"/>
              <w:marRight w:val="0"/>
              <w:marTop w:val="0"/>
              <w:marBottom w:val="0"/>
              <w:divBdr>
                <w:top w:val="none" w:sz="0" w:space="0" w:color="auto"/>
                <w:left w:val="none" w:sz="0" w:space="0" w:color="auto"/>
                <w:bottom w:val="none" w:sz="0" w:space="0" w:color="auto"/>
                <w:right w:val="none" w:sz="0" w:space="0" w:color="auto"/>
              </w:divBdr>
            </w:div>
            <w:div w:id="683632218">
              <w:marLeft w:val="0"/>
              <w:marRight w:val="0"/>
              <w:marTop w:val="0"/>
              <w:marBottom w:val="0"/>
              <w:divBdr>
                <w:top w:val="none" w:sz="0" w:space="0" w:color="auto"/>
                <w:left w:val="none" w:sz="0" w:space="0" w:color="auto"/>
                <w:bottom w:val="none" w:sz="0" w:space="0" w:color="auto"/>
                <w:right w:val="none" w:sz="0" w:space="0" w:color="auto"/>
              </w:divBdr>
            </w:div>
            <w:div w:id="937643800">
              <w:marLeft w:val="0"/>
              <w:marRight w:val="0"/>
              <w:marTop w:val="0"/>
              <w:marBottom w:val="0"/>
              <w:divBdr>
                <w:top w:val="none" w:sz="0" w:space="0" w:color="auto"/>
                <w:left w:val="none" w:sz="0" w:space="0" w:color="auto"/>
                <w:bottom w:val="none" w:sz="0" w:space="0" w:color="auto"/>
                <w:right w:val="none" w:sz="0" w:space="0" w:color="auto"/>
              </w:divBdr>
            </w:div>
            <w:div w:id="1868984019">
              <w:marLeft w:val="0"/>
              <w:marRight w:val="0"/>
              <w:marTop w:val="0"/>
              <w:marBottom w:val="0"/>
              <w:divBdr>
                <w:top w:val="none" w:sz="0" w:space="0" w:color="auto"/>
                <w:left w:val="none" w:sz="0" w:space="0" w:color="auto"/>
                <w:bottom w:val="none" w:sz="0" w:space="0" w:color="auto"/>
                <w:right w:val="none" w:sz="0" w:space="0" w:color="auto"/>
              </w:divBdr>
            </w:div>
            <w:div w:id="1207253945">
              <w:marLeft w:val="0"/>
              <w:marRight w:val="0"/>
              <w:marTop w:val="0"/>
              <w:marBottom w:val="0"/>
              <w:divBdr>
                <w:top w:val="none" w:sz="0" w:space="0" w:color="auto"/>
                <w:left w:val="none" w:sz="0" w:space="0" w:color="auto"/>
                <w:bottom w:val="none" w:sz="0" w:space="0" w:color="auto"/>
                <w:right w:val="none" w:sz="0" w:space="0" w:color="auto"/>
              </w:divBdr>
            </w:div>
            <w:div w:id="824902990">
              <w:marLeft w:val="0"/>
              <w:marRight w:val="0"/>
              <w:marTop w:val="0"/>
              <w:marBottom w:val="0"/>
              <w:divBdr>
                <w:top w:val="none" w:sz="0" w:space="0" w:color="auto"/>
                <w:left w:val="none" w:sz="0" w:space="0" w:color="auto"/>
                <w:bottom w:val="none" w:sz="0" w:space="0" w:color="auto"/>
                <w:right w:val="none" w:sz="0" w:space="0" w:color="auto"/>
              </w:divBdr>
            </w:div>
            <w:div w:id="385569423">
              <w:marLeft w:val="0"/>
              <w:marRight w:val="0"/>
              <w:marTop w:val="0"/>
              <w:marBottom w:val="0"/>
              <w:divBdr>
                <w:top w:val="none" w:sz="0" w:space="0" w:color="auto"/>
                <w:left w:val="none" w:sz="0" w:space="0" w:color="auto"/>
                <w:bottom w:val="none" w:sz="0" w:space="0" w:color="auto"/>
                <w:right w:val="none" w:sz="0" w:space="0" w:color="auto"/>
              </w:divBdr>
            </w:div>
            <w:div w:id="1386685138">
              <w:marLeft w:val="0"/>
              <w:marRight w:val="0"/>
              <w:marTop w:val="0"/>
              <w:marBottom w:val="0"/>
              <w:divBdr>
                <w:top w:val="none" w:sz="0" w:space="0" w:color="auto"/>
                <w:left w:val="none" w:sz="0" w:space="0" w:color="auto"/>
                <w:bottom w:val="none" w:sz="0" w:space="0" w:color="auto"/>
                <w:right w:val="none" w:sz="0" w:space="0" w:color="auto"/>
              </w:divBdr>
            </w:div>
            <w:div w:id="1430471189">
              <w:marLeft w:val="0"/>
              <w:marRight w:val="0"/>
              <w:marTop w:val="0"/>
              <w:marBottom w:val="0"/>
              <w:divBdr>
                <w:top w:val="none" w:sz="0" w:space="0" w:color="auto"/>
                <w:left w:val="none" w:sz="0" w:space="0" w:color="auto"/>
                <w:bottom w:val="none" w:sz="0" w:space="0" w:color="auto"/>
                <w:right w:val="none" w:sz="0" w:space="0" w:color="auto"/>
              </w:divBdr>
            </w:div>
            <w:div w:id="1201623214">
              <w:marLeft w:val="0"/>
              <w:marRight w:val="0"/>
              <w:marTop w:val="0"/>
              <w:marBottom w:val="0"/>
              <w:divBdr>
                <w:top w:val="none" w:sz="0" w:space="0" w:color="auto"/>
                <w:left w:val="none" w:sz="0" w:space="0" w:color="auto"/>
                <w:bottom w:val="none" w:sz="0" w:space="0" w:color="auto"/>
                <w:right w:val="none" w:sz="0" w:space="0" w:color="auto"/>
              </w:divBdr>
            </w:div>
            <w:div w:id="1357656304">
              <w:marLeft w:val="0"/>
              <w:marRight w:val="0"/>
              <w:marTop w:val="0"/>
              <w:marBottom w:val="0"/>
              <w:divBdr>
                <w:top w:val="none" w:sz="0" w:space="0" w:color="auto"/>
                <w:left w:val="none" w:sz="0" w:space="0" w:color="auto"/>
                <w:bottom w:val="none" w:sz="0" w:space="0" w:color="auto"/>
                <w:right w:val="none" w:sz="0" w:space="0" w:color="auto"/>
              </w:divBdr>
            </w:div>
            <w:div w:id="1928659172">
              <w:marLeft w:val="0"/>
              <w:marRight w:val="0"/>
              <w:marTop w:val="0"/>
              <w:marBottom w:val="0"/>
              <w:divBdr>
                <w:top w:val="none" w:sz="0" w:space="0" w:color="auto"/>
                <w:left w:val="none" w:sz="0" w:space="0" w:color="auto"/>
                <w:bottom w:val="none" w:sz="0" w:space="0" w:color="auto"/>
                <w:right w:val="none" w:sz="0" w:space="0" w:color="auto"/>
              </w:divBdr>
            </w:div>
            <w:div w:id="679745749">
              <w:marLeft w:val="0"/>
              <w:marRight w:val="0"/>
              <w:marTop w:val="0"/>
              <w:marBottom w:val="0"/>
              <w:divBdr>
                <w:top w:val="none" w:sz="0" w:space="0" w:color="auto"/>
                <w:left w:val="none" w:sz="0" w:space="0" w:color="auto"/>
                <w:bottom w:val="none" w:sz="0" w:space="0" w:color="auto"/>
                <w:right w:val="none" w:sz="0" w:space="0" w:color="auto"/>
              </w:divBdr>
            </w:div>
            <w:div w:id="1116753552">
              <w:marLeft w:val="0"/>
              <w:marRight w:val="0"/>
              <w:marTop w:val="0"/>
              <w:marBottom w:val="0"/>
              <w:divBdr>
                <w:top w:val="none" w:sz="0" w:space="0" w:color="auto"/>
                <w:left w:val="none" w:sz="0" w:space="0" w:color="auto"/>
                <w:bottom w:val="none" w:sz="0" w:space="0" w:color="auto"/>
                <w:right w:val="none" w:sz="0" w:space="0" w:color="auto"/>
              </w:divBdr>
            </w:div>
            <w:div w:id="185677106">
              <w:marLeft w:val="0"/>
              <w:marRight w:val="0"/>
              <w:marTop w:val="0"/>
              <w:marBottom w:val="0"/>
              <w:divBdr>
                <w:top w:val="none" w:sz="0" w:space="0" w:color="auto"/>
                <w:left w:val="none" w:sz="0" w:space="0" w:color="auto"/>
                <w:bottom w:val="none" w:sz="0" w:space="0" w:color="auto"/>
                <w:right w:val="none" w:sz="0" w:space="0" w:color="auto"/>
              </w:divBdr>
            </w:div>
            <w:div w:id="1585072366">
              <w:marLeft w:val="0"/>
              <w:marRight w:val="0"/>
              <w:marTop w:val="0"/>
              <w:marBottom w:val="0"/>
              <w:divBdr>
                <w:top w:val="none" w:sz="0" w:space="0" w:color="auto"/>
                <w:left w:val="none" w:sz="0" w:space="0" w:color="auto"/>
                <w:bottom w:val="none" w:sz="0" w:space="0" w:color="auto"/>
                <w:right w:val="none" w:sz="0" w:space="0" w:color="auto"/>
              </w:divBdr>
            </w:div>
            <w:div w:id="54940789">
              <w:marLeft w:val="0"/>
              <w:marRight w:val="0"/>
              <w:marTop w:val="0"/>
              <w:marBottom w:val="0"/>
              <w:divBdr>
                <w:top w:val="none" w:sz="0" w:space="0" w:color="auto"/>
                <w:left w:val="none" w:sz="0" w:space="0" w:color="auto"/>
                <w:bottom w:val="none" w:sz="0" w:space="0" w:color="auto"/>
                <w:right w:val="none" w:sz="0" w:space="0" w:color="auto"/>
              </w:divBdr>
            </w:div>
            <w:div w:id="698553224">
              <w:marLeft w:val="0"/>
              <w:marRight w:val="0"/>
              <w:marTop w:val="0"/>
              <w:marBottom w:val="0"/>
              <w:divBdr>
                <w:top w:val="none" w:sz="0" w:space="0" w:color="auto"/>
                <w:left w:val="none" w:sz="0" w:space="0" w:color="auto"/>
                <w:bottom w:val="none" w:sz="0" w:space="0" w:color="auto"/>
                <w:right w:val="none" w:sz="0" w:space="0" w:color="auto"/>
              </w:divBdr>
            </w:div>
            <w:div w:id="1282879400">
              <w:marLeft w:val="0"/>
              <w:marRight w:val="0"/>
              <w:marTop w:val="0"/>
              <w:marBottom w:val="0"/>
              <w:divBdr>
                <w:top w:val="none" w:sz="0" w:space="0" w:color="auto"/>
                <w:left w:val="none" w:sz="0" w:space="0" w:color="auto"/>
                <w:bottom w:val="none" w:sz="0" w:space="0" w:color="auto"/>
                <w:right w:val="none" w:sz="0" w:space="0" w:color="auto"/>
              </w:divBdr>
            </w:div>
            <w:div w:id="1193299787">
              <w:marLeft w:val="0"/>
              <w:marRight w:val="0"/>
              <w:marTop w:val="0"/>
              <w:marBottom w:val="0"/>
              <w:divBdr>
                <w:top w:val="none" w:sz="0" w:space="0" w:color="auto"/>
                <w:left w:val="none" w:sz="0" w:space="0" w:color="auto"/>
                <w:bottom w:val="none" w:sz="0" w:space="0" w:color="auto"/>
                <w:right w:val="none" w:sz="0" w:space="0" w:color="auto"/>
              </w:divBdr>
            </w:div>
            <w:div w:id="440732947">
              <w:marLeft w:val="0"/>
              <w:marRight w:val="0"/>
              <w:marTop w:val="0"/>
              <w:marBottom w:val="0"/>
              <w:divBdr>
                <w:top w:val="none" w:sz="0" w:space="0" w:color="auto"/>
                <w:left w:val="none" w:sz="0" w:space="0" w:color="auto"/>
                <w:bottom w:val="none" w:sz="0" w:space="0" w:color="auto"/>
                <w:right w:val="none" w:sz="0" w:space="0" w:color="auto"/>
              </w:divBdr>
            </w:div>
            <w:div w:id="612706591">
              <w:marLeft w:val="0"/>
              <w:marRight w:val="0"/>
              <w:marTop w:val="0"/>
              <w:marBottom w:val="0"/>
              <w:divBdr>
                <w:top w:val="none" w:sz="0" w:space="0" w:color="auto"/>
                <w:left w:val="none" w:sz="0" w:space="0" w:color="auto"/>
                <w:bottom w:val="none" w:sz="0" w:space="0" w:color="auto"/>
                <w:right w:val="none" w:sz="0" w:space="0" w:color="auto"/>
              </w:divBdr>
            </w:div>
            <w:div w:id="631062857">
              <w:marLeft w:val="0"/>
              <w:marRight w:val="0"/>
              <w:marTop w:val="0"/>
              <w:marBottom w:val="0"/>
              <w:divBdr>
                <w:top w:val="none" w:sz="0" w:space="0" w:color="auto"/>
                <w:left w:val="none" w:sz="0" w:space="0" w:color="auto"/>
                <w:bottom w:val="none" w:sz="0" w:space="0" w:color="auto"/>
                <w:right w:val="none" w:sz="0" w:space="0" w:color="auto"/>
              </w:divBdr>
            </w:div>
            <w:div w:id="605187782">
              <w:marLeft w:val="0"/>
              <w:marRight w:val="0"/>
              <w:marTop w:val="0"/>
              <w:marBottom w:val="0"/>
              <w:divBdr>
                <w:top w:val="none" w:sz="0" w:space="0" w:color="auto"/>
                <w:left w:val="none" w:sz="0" w:space="0" w:color="auto"/>
                <w:bottom w:val="none" w:sz="0" w:space="0" w:color="auto"/>
                <w:right w:val="none" w:sz="0" w:space="0" w:color="auto"/>
              </w:divBdr>
            </w:div>
            <w:div w:id="1258756918">
              <w:marLeft w:val="0"/>
              <w:marRight w:val="0"/>
              <w:marTop w:val="0"/>
              <w:marBottom w:val="0"/>
              <w:divBdr>
                <w:top w:val="none" w:sz="0" w:space="0" w:color="auto"/>
                <w:left w:val="none" w:sz="0" w:space="0" w:color="auto"/>
                <w:bottom w:val="none" w:sz="0" w:space="0" w:color="auto"/>
                <w:right w:val="none" w:sz="0" w:space="0" w:color="auto"/>
              </w:divBdr>
            </w:div>
            <w:div w:id="17357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39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745293448">
      <w:bodyDiv w:val="1"/>
      <w:marLeft w:val="0"/>
      <w:marRight w:val="0"/>
      <w:marTop w:val="0"/>
      <w:marBottom w:val="0"/>
      <w:divBdr>
        <w:top w:val="none" w:sz="0" w:space="0" w:color="auto"/>
        <w:left w:val="none" w:sz="0" w:space="0" w:color="auto"/>
        <w:bottom w:val="none" w:sz="0" w:space="0" w:color="auto"/>
        <w:right w:val="none" w:sz="0" w:space="0" w:color="auto"/>
      </w:divBdr>
      <w:divsChild>
        <w:div w:id="551692580">
          <w:marLeft w:val="0"/>
          <w:marRight w:val="0"/>
          <w:marTop w:val="0"/>
          <w:marBottom w:val="0"/>
          <w:divBdr>
            <w:top w:val="none" w:sz="0" w:space="0" w:color="auto"/>
            <w:left w:val="none" w:sz="0" w:space="0" w:color="auto"/>
            <w:bottom w:val="none" w:sz="0" w:space="0" w:color="auto"/>
            <w:right w:val="none" w:sz="0" w:space="0" w:color="auto"/>
          </w:divBdr>
          <w:divsChild>
            <w:div w:id="1274556986">
              <w:marLeft w:val="0"/>
              <w:marRight w:val="0"/>
              <w:marTop w:val="0"/>
              <w:marBottom w:val="0"/>
              <w:divBdr>
                <w:top w:val="none" w:sz="0" w:space="0" w:color="auto"/>
                <w:left w:val="none" w:sz="0" w:space="0" w:color="auto"/>
                <w:bottom w:val="none" w:sz="0" w:space="0" w:color="auto"/>
                <w:right w:val="none" w:sz="0" w:space="0" w:color="auto"/>
              </w:divBdr>
            </w:div>
            <w:div w:id="8918890">
              <w:marLeft w:val="0"/>
              <w:marRight w:val="0"/>
              <w:marTop w:val="0"/>
              <w:marBottom w:val="0"/>
              <w:divBdr>
                <w:top w:val="none" w:sz="0" w:space="0" w:color="auto"/>
                <w:left w:val="none" w:sz="0" w:space="0" w:color="auto"/>
                <w:bottom w:val="none" w:sz="0" w:space="0" w:color="auto"/>
                <w:right w:val="none" w:sz="0" w:space="0" w:color="auto"/>
              </w:divBdr>
            </w:div>
            <w:div w:id="1403681211">
              <w:marLeft w:val="0"/>
              <w:marRight w:val="0"/>
              <w:marTop w:val="0"/>
              <w:marBottom w:val="0"/>
              <w:divBdr>
                <w:top w:val="none" w:sz="0" w:space="0" w:color="auto"/>
                <w:left w:val="none" w:sz="0" w:space="0" w:color="auto"/>
                <w:bottom w:val="none" w:sz="0" w:space="0" w:color="auto"/>
                <w:right w:val="none" w:sz="0" w:space="0" w:color="auto"/>
              </w:divBdr>
            </w:div>
            <w:div w:id="718867808">
              <w:marLeft w:val="0"/>
              <w:marRight w:val="0"/>
              <w:marTop w:val="0"/>
              <w:marBottom w:val="0"/>
              <w:divBdr>
                <w:top w:val="none" w:sz="0" w:space="0" w:color="auto"/>
                <w:left w:val="none" w:sz="0" w:space="0" w:color="auto"/>
                <w:bottom w:val="none" w:sz="0" w:space="0" w:color="auto"/>
                <w:right w:val="none" w:sz="0" w:space="0" w:color="auto"/>
              </w:divBdr>
            </w:div>
            <w:div w:id="593364324">
              <w:marLeft w:val="0"/>
              <w:marRight w:val="0"/>
              <w:marTop w:val="0"/>
              <w:marBottom w:val="0"/>
              <w:divBdr>
                <w:top w:val="none" w:sz="0" w:space="0" w:color="auto"/>
                <w:left w:val="none" w:sz="0" w:space="0" w:color="auto"/>
                <w:bottom w:val="none" w:sz="0" w:space="0" w:color="auto"/>
                <w:right w:val="none" w:sz="0" w:space="0" w:color="auto"/>
              </w:divBdr>
            </w:div>
            <w:div w:id="1418481487">
              <w:marLeft w:val="0"/>
              <w:marRight w:val="0"/>
              <w:marTop w:val="0"/>
              <w:marBottom w:val="0"/>
              <w:divBdr>
                <w:top w:val="none" w:sz="0" w:space="0" w:color="auto"/>
                <w:left w:val="none" w:sz="0" w:space="0" w:color="auto"/>
                <w:bottom w:val="none" w:sz="0" w:space="0" w:color="auto"/>
                <w:right w:val="none" w:sz="0" w:space="0" w:color="auto"/>
              </w:divBdr>
            </w:div>
            <w:div w:id="593166687">
              <w:marLeft w:val="0"/>
              <w:marRight w:val="0"/>
              <w:marTop w:val="0"/>
              <w:marBottom w:val="0"/>
              <w:divBdr>
                <w:top w:val="none" w:sz="0" w:space="0" w:color="auto"/>
                <w:left w:val="none" w:sz="0" w:space="0" w:color="auto"/>
                <w:bottom w:val="none" w:sz="0" w:space="0" w:color="auto"/>
                <w:right w:val="none" w:sz="0" w:space="0" w:color="auto"/>
              </w:divBdr>
            </w:div>
            <w:div w:id="795948985">
              <w:marLeft w:val="0"/>
              <w:marRight w:val="0"/>
              <w:marTop w:val="0"/>
              <w:marBottom w:val="0"/>
              <w:divBdr>
                <w:top w:val="none" w:sz="0" w:space="0" w:color="auto"/>
                <w:left w:val="none" w:sz="0" w:space="0" w:color="auto"/>
                <w:bottom w:val="none" w:sz="0" w:space="0" w:color="auto"/>
                <w:right w:val="none" w:sz="0" w:space="0" w:color="auto"/>
              </w:divBdr>
            </w:div>
            <w:div w:id="1052969351">
              <w:marLeft w:val="0"/>
              <w:marRight w:val="0"/>
              <w:marTop w:val="0"/>
              <w:marBottom w:val="0"/>
              <w:divBdr>
                <w:top w:val="none" w:sz="0" w:space="0" w:color="auto"/>
                <w:left w:val="none" w:sz="0" w:space="0" w:color="auto"/>
                <w:bottom w:val="none" w:sz="0" w:space="0" w:color="auto"/>
                <w:right w:val="none" w:sz="0" w:space="0" w:color="auto"/>
              </w:divBdr>
            </w:div>
            <w:div w:id="316343263">
              <w:marLeft w:val="0"/>
              <w:marRight w:val="0"/>
              <w:marTop w:val="0"/>
              <w:marBottom w:val="0"/>
              <w:divBdr>
                <w:top w:val="none" w:sz="0" w:space="0" w:color="auto"/>
                <w:left w:val="none" w:sz="0" w:space="0" w:color="auto"/>
                <w:bottom w:val="none" w:sz="0" w:space="0" w:color="auto"/>
                <w:right w:val="none" w:sz="0" w:space="0" w:color="auto"/>
              </w:divBdr>
            </w:div>
            <w:div w:id="2081757223">
              <w:marLeft w:val="0"/>
              <w:marRight w:val="0"/>
              <w:marTop w:val="0"/>
              <w:marBottom w:val="0"/>
              <w:divBdr>
                <w:top w:val="none" w:sz="0" w:space="0" w:color="auto"/>
                <w:left w:val="none" w:sz="0" w:space="0" w:color="auto"/>
                <w:bottom w:val="none" w:sz="0" w:space="0" w:color="auto"/>
                <w:right w:val="none" w:sz="0" w:space="0" w:color="auto"/>
              </w:divBdr>
            </w:div>
            <w:div w:id="432749340">
              <w:marLeft w:val="0"/>
              <w:marRight w:val="0"/>
              <w:marTop w:val="0"/>
              <w:marBottom w:val="0"/>
              <w:divBdr>
                <w:top w:val="none" w:sz="0" w:space="0" w:color="auto"/>
                <w:left w:val="none" w:sz="0" w:space="0" w:color="auto"/>
                <w:bottom w:val="none" w:sz="0" w:space="0" w:color="auto"/>
                <w:right w:val="none" w:sz="0" w:space="0" w:color="auto"/>
              </w:divBdr>
            </w:div>
            <w:div w:id="1247887536">
              <w:marLeft w:val="0"/>
              <w:marRight w:val="0"/>
              <w:marTop w:val="0"/>
              <w:marBottom w:val="0"/>
              <w:divBdr>
                <w:top w:val="none" w:sz="0" w:space="0" w:color="auto"/>
                <w:left w:val="none" w:sz="0" w:space="0" w:color="auto"/>
                <w:bottom w:val="none" w:sz="0" w:space="0" w:color="auto"/>
                <w:right w:val="none" w:sz="0" w:space="0" w:color="auto"/>
              </w:divBdr>
            </w:div>
            <w:div w:id="1136609686">
              <w:marLeft w:val="0"/>
              <w:marRight w:val="0"/>
              <w:marTop w:val="0"/>
              <w:marBottom w:val="0"/>
              <w:divBdr>
                <w:top w:val="none" w:sz="0" w:space="0" w:color="auto"/>
                <w:left w:val="none" w:sz="0" w:space="0" w:color="auto"/>
                <w:bottom w:val="none" w:sz="0" w:space="0" w:color="auto"/>
                <w:right w:val="none" w:sz="0" w:space="0" w:color="auto"/>
              </w:divBdr>
            </w:div>
            <w:div w:id="706030640">
              <w:marLeft w:val="0"/>
              <w:marRight w:val="0"/>
              <w:marTop w:val="0"/>
              <w:marBottom w:val="0"/>
              <w:divBdr>
                <w:top w:val="none" w:sz="0" w:space="0" w:color="auto"/>
                <w:left w:val="none" w:sz="0" w:space="0" w:color="auto"/>
                <w:bottom w:val="none" w:sz="0" w:space="0" w:color="auto"/>
                <w:right w:val="none" w:sz="0" w:space="0" w:color="auto"/>
              </w:divBdr>
            </w:div>
            <w:div w:id="885406768">
              <w:marLeft w:val="0"/>
              <w:marRight w:val="0"/>
              <w:marTop w:val="0"/>
              <w:marBottom w:val="0"/>
              <w:divBdr>
                <w:top w:val="none" w:sz="0" w:space="0" w:color="auto"/>
                <w:left w:val="none" w:sz="0" w:space="0" w:color="auto"/>
                <w:bottom w:val="none" w:sz="0" w:space="0" w:color="auto"/>
                <w:right w:val="none" w:sz="0" w:space="0" w:color="auto"/>
              </w:divBdr>
            </w:div>
            <w:div w:id="692075693">
              <w:marLeft w:val="0"/>
              <w:marRight w:val="0"/>
              <w:marTop w:val="0"/>
              <w:marBottom w:val="0"/>
              <w:divBdr>
                <w:top w:val="none" w:sz="0" w:space="0" w:color="auto"/>
                <w:left w:val="none" w:sz="0" w:space="0" w:color="auto"/>
                <w:bottom w:val="none" w:sz="0" w:space="0" w:color="auto"/>
                <w:right w:val="none" w:sz="0" w:space="0" w:color="auto"/>
              </w:divBdr>
            </w:div>
            <w:div w:id="1365983712">
              <w:marLeft w:val="0"/>
              <w:marRight w:val="0"/>
              <w:marTop w:val="0"/>
              <w:marBottom w:val="0"/>
              <w:divBdr>
                <w:top w:val="none" w:sz="0" w:space="0" w:color="auto"/>
                <w:left w:val="none" w:sz="0" w:space="0" w:color="auto"/>
                <w:bottom w:val="none" w:sz="0" w:space="0" w:color="auto"/>
                <w:right w:val="none" w:sz="0" w:space="0" w:color="auto"/>
              </w:divBdr>
            </w:div>
            <w:div w:id="1500464625">
              <w:marLeft w:val="0"/>
              <w:marRight w:val="0"/>
              <w:marTop w:val="0"/>
              <w:marBottom w:val="0"/>
              <w:divBdr>
                <w:top w:val="none" w:sz="0" w:space="0" w:color="auto"/>
                <w:left w:val="none" w:sz="0" w:space="0" w:color="auto"/>
                <w:bottom w:val="none" w:sz="0" w:space="0" w:color="auto"/>
                <w:right w:val="none" w:sz="0" w:space="0" w:color="auto"/>
              </w:divBdr>
            </w:div>
            <w:div w:id="1179468754">
              <w:marLeft w:val="0"/>
              <w:marRight w:val="0"/>
              <w:marTop w:val="0"/>
              <w:marBottom w:val="0"/>
              <w:divBdr>
                <w:top w:val="none" w:sz="0" w:space="0" w:color="auto"/>
                <w:left w:val="none" w:sz="0" w:space="0" w:color="auto"/>
                <w:bottom w:val="none" w:sz="0" w:space="0" w:color="auto"/>
                <w:right w:val="none" w:sz="0" w:space="0" w:color="auto"/>
              </w:divBdr>
            </w:div>
            <w:div w:id="2030764178">
              <w:marLeft w:val="0"/>
              <w:marRight w:val="0"/>
              <w:marTop w:val="0"/>
              <w:marBottom w:val="0"/>
              <w:divBdr>
                <w:top w:val="none" w:sz="0" w:space="0" w:color="auto"/>
                <w:left w:val="none" w:sz="0" w:space="0" w:color="auto"/>
                <w:bottom w:val="none" w:sz="0" w:space="0" w:color="auto"/>
                <w:right w:val="none" w:sz="0" w:space="0" w:color="auto"/>
              </w:divBdr>
            </w:div>
            <w:div w:id="1994094605">
              <w:marLeft w:val="0"/>
              <w:marRight w:val="0"/>
              <w:marTop w:val="0"/>
              <w:marBottom w:val="0"/>
              <w:divBdr>
                <w:top w:val="none" w:sz="0" w:space="0" w:color="auto"/>
                <w:left w:val="none" w:sz="0" w:space="0" w:color="auto"/>
                <w:bottom w:val="none" w:sz="0" w:space="0" w:color="auto"/>
                <w:right w:val="none" w:sz="0" w:space="0" w:color="auto"/>
              </w:divBdr>
            </w:div>
            <w:div w:id="892470235">
              <w:marLeft w:val="0"/>
              <w:marRight w:val="0"/>
              <w:marTop w:val="0"/>
              <w:marBottom w:val="0"/>
              <w:divBdr>
                <w:top w:val="none" w:sz="0" w:space="0" w:color="auto"/>
                <w:left w:val="none" w:sz="0" w:space="0" w:color="auto"/>
                <w:bottom w:val="none" w:sz="0" w:space="0" w:color="auto"/>
                <w:right w:val="none" w:sz="0" w:space="0" w:color="auto"/>
              </w:divBdr>
            </w:div>
            <w:div w:id="67117482">
              <w:marLeft w:val="0"/>
              <w:marRight w:val="0"/>
              <w:marTop w:val="0"/>
              <w:marBottom w:val="0"/>
              <w:divBdr>
                <w:top w:val="none" w:sz="0" w:space="0" w:color="auto"/>
                <w:left w:val="none" w:sz="0" w:space="0" w:color="auto"/>
                <w:bottom w:val="none" w:sz="0" w:space="0" w:color="auto"/>
                <w:right w:val="none" w:sz="0" w:space="0" w:color="auto"/>
              </w:divBdr>
            </w:div>
            <w:div w:id="170680839">
              <w:marLeft w:val="0"/>
              <w:marRight w:val="0"/>
              <w:marTop w:val="0"/>
              <w:marBottom w:val="0"/>
              <w:divBdr>
                <w:top w:val="none" w:sz="0" w:space="0" w:color="auto"/>
                <w:left w:val="none" w:sz="0" w:space="0" w:color="auto"/>
                <w:bottom w:val="none" w:sz="0" w:space="0" w:color="auto"/>
                <w:right w:val="none" w:sz="0" w:space="0" w:color="auto"/>
              </w:divBdr>
            </w:div>
            <w:div w:id="1566451799">
              <w:marLeft w:val="0"/>
              <w:marRight w:val="0"/>
              <w:marTop w:val="0"/>
              <w:marBottom w:val="0"/>
              <w:divBdr>
                <w:top w:val="none" w:sz="0" w:space="0" w:color="auto"/>
                <w:left w:val="none" w:sz="0" w:space="0" w:color="auto"/>
                <w:bottom w:val="none" w:sz="0" w:space="0" w:color="auto"/>
                <w:right w:val="none" w:sz="0" w:space="0" w:color="auto"/>
              </w:divBdr>
            </w:div>
            <w:div w:id="643196616">
              <w:marLeft w:val="0"/>
              <w:marRight w:val="0"/>
              <w:marTop w:val="0"/>
              <w:marBottom w:val="0"/>
              <w:divBdr>
                <w:top w:val="none" w:sz="0" w:space="0" w:color="auto"/>
                <w:left w:val="none" w:sz="0" w:space="0" w:color="auto"/>
                <w:bottom w:val="none" w:sz="0" w:space="0" w:color="auto"/>
                <w:right w:val="none" w:sz="0" w:space="0" w:color="auto"/>
              </w:divBdr>
            </w:div>
            <w:div w:id="537548303">
              <w:marLeft w:val="0"/>
              <w:marRight w:val="0"/>
              <w:marTop w:val="0"/>
              <w:marBottom w:val="0"/>
              <w:divBdr>
                <w:top w:val="none" w:sz="0" w:space="0" w:color="auto"/>
                <w:left w:val="none" w:sz="0" w:space="0" w:color="auto"/>
                <w:bottom w:val="none" w:sz="0" w:space="0" w:color="auto"/>
                <w:right w:val="none" w:sz="0" w:space="0" w:color="auto"/>
              </w:divBdr>
            </w:div>
            <w:div w:id="415054808">
              <w:marLeft w:val="0"/>
              <w:marRight w:val="0"/>
              <w:marTop w:val="0"/>
              <w:marBottom w:val="0"/>
              <w:divBdr>
                <w:top w:val="none" w:sz="0" w:space="0" w:color="auto"/>
                <w:left w:val="none" w:sz="0" w:space="0" w:color="auto"/>
                <w:bottom w:val="none" w:sz="0" w:space="0" w:color="auto"/>
                <w:right w:val="none" w:sz="0" w:space="0" w:color="auto"/>
              </w:divBdr>
            </w:div>
            <w:div w:id="1564560644">
              <w:marLeft w:val="0"/>
              <w:marRight w:val="0"/>
              <w:marTop w:val="0"/>
              <w:marBottom w:val="0"/>
              <w:divBdr>
                <w:top w:val="none" w:sz="0" w:space="0" w:color="auto"/>
                <w:left w:val="none" w:sz="0" w:space="0" w:color="auto"/>
                <w:bottom w:val="none" w:sz="0" w:space="0" w:color="auto"/>
                <w:right w:val="none" w:sz="0" w:space="0" w:color="auto"/>
              </w:divBdr>
            </w:div>
            <w:div w:id="1122456016">
              <w:marLeft w:val="0"/>
              <w:marRight w:val="0"/>
              <w:marTop w:val="0"/>
              <w:marBottom w:val="0"/>
              <w:divBdr>
                <w:top w:val="none" w:sz="0" w:space="0" w:color="auto"/>
                <w:left w:val="none" w:sz="0" w:space="0" w:color="auto"/>
                <w:bottom w:val="none" w:sz="0" w:space="0" w:color="auto"/>
                <w:right w:val="none" w:sz="0" w:space="0" w:color="auto"/>
              </w:divBdr>
            </w:div>
            <w:div w:id="928852896">
              <w:marLeft w:val="0"/>
              <w:marRight w:val="0"/>
              <w:marTop w:val="0"/>
              <w:marBottom w:val="0"/>
              <w:divBdr>
                <w:top w:val="none" w:sz="0" w:space="0" w:color="auto"/>
                <w:left w:val="none" w:sz="0" w:space="0" w:color="auto"/>
                <w:bottom w:val="none" w:sz="0" w:space="0" w:color="auto"/>
                <w:right w:val="none" w:sz="0" w:space="0" w:color="auto"/>
              </w:divBdr>
            </w:div>
            <w:div w:id="606502846">
              <w:marLeft w:val="0"/>
              <w:marRight w:val="0"/>
              <w:marTop w:val="0"/>
              <w:marBottom w:val="0"/>
              <w:divBdr>
                <w:top w:val="none" w:sz="0" w:space="0" w:color="auto"/>
                <w:left w:val="none" w:sz="0" w:space="0" w:color="auto"/>
                <w:bottom w:val="none" w:sz="0" w:space="0" w:color="auto"/>
                <w:right w:val="none" w:sz="0" w:space="0" w:color="auto"/>
              </w:divBdr>
            </w:div>
            <w:div w:id="1153717914">
              <w:marLeft w:val="0"/>
              <w:marRight w:val="0"/>
              <w:marTop w:val="0"/>
              <w:marBottom w:val="0"/>
              <w:divBdr>
                <w:top w:val="none" w:sz="0" w:space="0" w:color="auto"/>
                <w:left w:val="none" w:sz="0" w:space="0" w:color="auto"/>
                <w:bottom w:val="none" w:sz="0" w:space="0" w:color="auto"/>
                <w:right w:val="none" w:sz="0" w:space="0" w:color="auto"/>
              </w:divBdr>
            </w:div>
            <w:div w:id="20278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283">
      <w:bodyDiv w:val="1"/>
      <w:marLeft w:val="0"/>
      <w:marRight w:val="0"/>
      <w:marTop w:val="0"/>
      <w:marBottom w:val="0"/>
      <w:divBdr>
        <w:top w:val="none" w:sz="0" w:space="0" w:color="auto"/>
        <w:left w:val="none" w:sz="0" w:space="0" w:color="auto"/>
        <w:bottom w:val="none" w:sz="0" w:space="0" w:color="auto"/>
        <w:right w:val="none" w:sz="0" w:space="0" w:color="auto"/>
      </w:divBdr>
    </w:div>
    <w:div w:id="2064521670">
      <w:bodyDiv w:val="1"/>
      <w:marLeft w:val="0"/>
      <w:marRight w:val="0"/>
      <w:marTop w:val="0"/>
      <w:marBottom w:val="0"/>
      <w:divBdr>
        <w:top w:val="none" w:sz="0" w:space="0" w:color="auto"/>
        <w:left w:val="none" w:sz="0" w:space="0" w:color="auto"/>
        <w:bottom w:val="none" w:sz="0" w:space="0" w:color="auto"/>
        <w:right w:val="none" w:sz="0" w:space="0" w:color="auto"/>
      </w:divBdr>
      <w:divsChild>
        <w:div w:id="109594849">
          <w:marLeft w:val="540"/>
          <w:marRight w:val="0"/>
          <w:marTop w:val="0"/>
          <w:marBottom w:val="0"/>
          <w:divBdr>
            <w:top w:val="none" w:sz="0" w:space="0" w:color="auto"/>
            <w:left w:val="none" w:sz="0" w:space="0" w:color="auto"/>
            <w:bottom w:val="none" w:sz="0" w:space="0" w:color="auto"/>
            <w:right w:val="none" w:sz="0" w:space="0" w:color="auto"/>
          </w:divBdr>
        </w:div>
        <w:div w:id="449709627">
          <w:marLeft w:val="540"/>
          <w:marRight w:val="0"/>
          <w:marTop w:val="0"/>
          <w:marBottom w:val="0"/>
          <w:divBdr>
            <w:top w:val="none" w:sz="0" w:space="0" w:color="auto"/>
            <w:left w:val="none" w:sz="0" w:space="0" w:color="auto"/>
            <w:bottom w:val="none" w:sz="0" w:space="0" w:color="auto"/>
            <w:right w:val="none" w:sz="0" w:space="0" w:color="auto"/>
          </w:divBdr>
        </w:div>
        <w:div w:id="560597780">
          <w:marLeft w:val="540"/>
          <w:marRight w:val="0"/>
          <w:marTop w:val="0"/>
          <w:marBottom w:val="0"/>
          <w:divBdr>
            <w:top w:val="none" w:sz="0" w:space="0" w:color="auto"/>
            <w:left w:val="none" w:sz="0" w:space="0" w:color="auto"/>
            <w:bottom w:val="none" w:sz="0" w:space="0" w:color="auto"/>
            <w:right w:val="none" w:sz="0" w:space="0" w:color="auto"/>
          </w:divBdr>
        </w:div>
        <w:div w:id="1111627822">
          <w:marLeft w:val="540"/>
          <w:marRight w:val="0"/>
          <w:marTop w:val="0"/>
          <w:marBottom w:val="0"/>
          <w:divBdr>
            <w:top w:val="none" w:sz="0" w:space="0" w:color="auto"/>
            <w:left w:val="none" w:sz="0" w:space="0" w:color="auto"/>
            <w:bottom w:val="none" w:sz="0" w:space="0" w:color="auto"/>
            <w:right w:val="none" w:sz="0" w:space="0" w:color="auto"/>
          </w:divBdr>
        </w:div>
        <w:div w:id="1869751957">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1" ma:contentTypeDescription="Crée un document." ma:contentTypeScope="" ma:versionID="ebd28ac2787823d0475ae9b1e3877491">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fa9a93f678a2484e571d989e1cb6a084"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CA0CFB-7374-40D3-BB05-36C167150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F38D05-C5CB-45B8-91A7-562C2F256C3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3.xml><?xml version="1.0" encoding="utf-8"?>
<ds:datastoreItem xmlns:ds="http://schemas.openxmlformats.org/officeDocument/2006/customXml" ds:itemID="{03DEC89D-D5E1-4FA9-B8A2-B64C2A5BBB54}">
  <ds:schemaRefs>
    <ds:schemaRef ds:uri="http://schemas.openxmlformats.org/officeDocument/2006/bibliography"/>
  </ds:schemaRefs>
</ds:datastoreItem>
</file>

<file path=customXml/itemProps4.xml><?xml version="1.0" encoding="utf-8"?>
<ds:datastoreItem xmlns:ds="http://schemas.openxmlformats.org/officeDocument/2006/customXml" ds:itemID="{47CE39A8-1A0B-45EA-8E55-F764BF337D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1395</Words>
  <Characters>7678</Characters>
  <Application>Microsoft Office Word</Application>
  <DocSecurity>0</DocSecurity>
  <Lines>63</Lines>
  <Paragraphs>18</Paragraphs>
  <ScaleCrop>false</ScaleCrop>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Baroni</dc:creator>
  <cp:keywords/>
  <dc:description/>
  <cp:lastModifiedBy>Raphael Baroni</cp:lastModifiedBy>
  <cp:revision>1310</cp:revision>
  <cp:lastPrinted>2021-11-30T14:54:00Z</cp:lastPrinted>
  <dcterms:created xsi:type="dcterms:W3CDTF">2020-11-22T18:54:00Z</dcterms:created>
  <dcterms:modified xsi:type="dcterms:W3CDTF">2023-06-21T14:02:00Z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